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6C734" w14:textId="77777777" w:rsidR="00B355FF" w:rsidRPr="00DA3C82" w:rsidRDefault="00B355FF" w:rsidP="00F106A3">
      <w:pPr>
        <w:rPr>
          <w:rFonts w:eastAsiaTheme="minorEastAsia"/>
          <w:sz w:val="11"/>
          <w:szCs w:val="11"/>
          <w:lang w:eastAsia="zh-CN"/>
        </w:rPr>
      </w:pPr>
    </w:p>
    <w:p w14:paraId="7C26C735" w14:textId="7683D46A" w:rsidR="00B355FF" w:rsidRPr="00B355FF" w:rsidRDefault="00333E6C" w:rsidP="00B355FF">
      <w:pPr>
        <w:jc w:val="center"/>
        <w:rPr>
          <w:sz w:val="40"/>
          <w:szCs w:val="40"/>
        </w:rPr>
      </w:pPr>
      <w:r>
        <w:rPr>
          <w:sz w:val="40"/>
          <w:szCs w:val="40"/>
        </w:rPr>
        <w:t>VIEW Development Guideline</w:t>
      </w:r>
    </w:p>
    <w:p w14:paraId="7C26C736" w14:textId="77777777" w:rsidR="00B355FF" w:rsidRDefault="00B355FF">
      <w:pPr>
        <w:pStyle w:val="TOCHeading"/>
      </w:pPr>
      <w:r>
        <w:t>Table of Contents</w:t>
      </w:r>
    </w:p>
    <w:p w14:paraId="650660D5" w14:textId="77777777" w:rsidR="00B35011" w:rsidRDefault="00763AD8">
      <w:pPr>
        <w:pStyle w:val="TOC1"/>
        <w:tabs>
          <w:tab w:val="left" w:pos="440"/>
          <w:tab w:val="right" w:leader="dot" w:pos="9017"/>
        </w:tabs>
        <w:rPr>
          <w:rFonts w:asciiTheme="minorHAnsi" w:eastAsiaTheme="minorEastAsia" w:hAnsiTheme="minorHAnsi" w:cstheme="minorBidi"/>
          <w:noProof/>
        </w:rPr>
      </w:pPr>
      <w:r>
        <w:fldChar w:fldCharType="begin"/>
      </w:r>
      <w:r w:rsidR="00B355FF">
        <w:instrText xml:space="preserve"> TOC \o "1-3" \h \z \u </w:instrText>
      </w:r>
      <w:r>
        <w:fldChar w:fldCharType="separate"/>
      </w:r>
      <w:hyperlink w:anchor="_Toc395872213" w:history="1">
        <w:r w:rsidR="00B35011" w:rsidRPr="00C90AE5">
          <w:rPr>
            <w:rStyle w:val="Hyperlink"/>
            <w:noProof/>
          </w:rPr>
          <w:t>1.</w:t>
        </w:r>
        <w:r w:rsidR="00B35011">
          <w:rPr>
            <w:rFonts w:asciiTheme="minorHAnsi" w:eastAsiaTheme="minorEastAsia" w:hAnsiTheme="minorHAnsi" w:cstheme="minorBidi"/>
            <w:noProof/>
          </w:rPr>
          <w:tab/>
        </w:r>
        <w:r w:rsidR="00B35011" w:rsidRPr="00C90AE5">
          <w:rPr>
            <w:rStyle w:val="Hyperlink"/>
            <w:noProof/>
          </w:rPr>
          <w:t>Development Environment</w:t>
        </w:r>
        <w:r w:rsidR="00B35011">
          <w:rPr>
            <w:noProof/>
            <w:webHidden/>
          </w:rPr>
          <w:tab/>
        </w:r>
        <w:r w:rsidR="00B35011">
          <w:rPr>
            <w:noProof/>
            <w:webHidden/>
          </w:rPr>
          <w:fldChar w:fldCharType="begin"/>
        </w:r>
        <w:r w:rsidR="00B35011">
          <w:rPr>
            <w:noProof/>
            <w:webHidden/>
          </w:rPr>
          <w:instrText xml:space="preserve"> PAGEREF _Toc395872213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40BDCA88"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14" w:history="1">
        <w:r w:rsidR="00B35011" w:rsidRPr="00C90AE5">
          <w:rPr>
            <w:rStyle w:val="Hyperlink"/>
            <w:noProof/>
          </w:rPr>
          <w:t>1.1</w:t>
        </w:r>
        <w:r w:rsidR="00B35011">
          <w:rPr>
            <w:rFonts w:asciiTheme="minorHAnsi" w:eastAsiaTheme="minorEastAsia" w:hAnsiTheme="minorHAnsi" w:cstheme="minorBidi"/>
            <w:noProof/>
          </w:rPr>
          <w:tab/>
        </w:r>
        <w:r w:rsidR="00B35011" w:rsidRPr="00C90AE5">
          <w:rPr>
            <w:rStyle w:val="Hyperlink"/>
            <w:noProof/>
          </w:rPr>
          <w:t>Linux development</w:t>
        </w:r>
        <w:r w:rsidR="00B35011">
          <w:rPr>
            <w:noProof/>
            <w:webHidden/>
          </w:rPr>
          <w:tab/>
        </w:r>
        <w:r w:rsidR="00B35011">
          <w:rPr>
            <w:noProof/>
            <w:webHidden/>
          </w:rPr>
          <w:fldChar w:fldCharType="begin"/>
        </w:r>
        <w:r w:rsidR="00B35011">
          <w:rPr>
            <w:noProof/>
            <w:webHidden/>
          </w:rPr>
          <w:instrText xml:space="preserve"> PAGEREF _Toc395872214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4C0FA69C"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15" w:history="1">
        <w:r w:rsidR="00B35011" w:rsidRPr="00C90AE5">
          <w:rPr>
            <w:rStyle w:val="Hyperlink"/>
            <w:noProof/>
          </w:rPr>
          <w:t>1.2</w:t>
        </w:r>
        <w:r w:rsidR="00B35011">
          <w:rPr>
            <w:rFonts w:asciiTheme="minorHAnsi" w:eastAsiaTheme="minorEastAsia" w:hAnsiTheme="minorHAnsi" w:cstheme="minorBidi"/>
            <w:noProof/>
          </w:rPr>
          <w:tab/>
        </w:r>
        <w:r w:rsidR="00B35011" w:rsidRPr="00C90AE5">
          <w:rPr>
            <w:rStyle w:val="Hyperlink"/>
            <w:noProof/>
          </w:rPr>
          <w:t>Windows development</w:t>
        </w:r>
        <w:r w:rsidR="00B35011">
          <w:rPr>
            <w:noProof/>
            <w:webHidden/>
          </w:rPr>
          <w:tab/>
        </w:r>
        <w:r w:rsidR="00B35011">
          <w:rPr>
            <w:noProof/>
            <w:webHidden/>
          </w:rPr>
          <w:fldChar w:fldCharType="begin"/>
        </w:r>
        <w:r w:rsidR="00B35011">
          <w:rPr>
            <w:noProof/>
            <w:webHidden/>
          </w:rPr>
          <w:instrText xml:space="preserve"> PAGEREF _Toc395872215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0F779B65"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16" w:history="1">
        <w:r w:rsidR="00B35011" w:rsidRPr="00C90AE5">
          <w:rPr>
            <w:rStyle w:val="Hyperlink"/>
            <w:noProof/>
          </w:rPr>
          <w:t>1.3</w:t>
        </w:r>
        <w:r w:rsidR="00B35011">
          <w:rPr>
            <w:rFonts w:asciiTheme="minorHAnsi" w:eastAsiaTheme="minorEastAsia" w:hAnsiTheme="minorHAnsi" w:cstheme="minorBidi"/>
            <w:noProof/>
          </w:rPr>
          <w:tab/>
        </w:r>
        <w:r w:rsidR="00B35011" w:rsidRPr="00C90AE5">
          <w:rPr>
            <w:rStyle w:val="Hyperlink"/>
            <w:noProof/>
          </w:rPr>
          <w:t>Database environment</w:t>
        </w:r>
        <w:r w:rsidR="00B35011">
          <w:rPr>
            <w:noProof/>
            <w:webHidden/>
          </w:rPr>
          <w:tab/>
        </w:r>
        <w:r w:rsidR="00B35011">
          <w:rPr>
            <w:noProof/>
            <w:webHidden/>
          </w:rPr>
          <w:fldChar w:fldCharType="begin"/>
        </w:r>
        <w:r w:rsidR="00B35011">
          <w:rPr>
            <w:noProof/>
            <w:webHidden/>
          </w:rPr>
          <w:instrText xml:space="preserve"> PAGEREF _Toc395872216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7A913AAB" w14:textId="77777777" w:rsidR="00B35011" w:rsidRDefault="004C1521">
      <w:pPr>
        <w:pStyle w:val="TOC1"/>
        <w:tabs>
          <w:tab w:val="left" w:pos="440"/>
          <w:tab w:val="right" w:leader="dot" w:pos="9017"/>
        </w:tabs>
        <w:rPr>
          <w:rFonts w:asciiTheme="minorHAnsi" w:eastAsiaTheme="minorEastAsia" w:hAnsiTheme="minorHAnsi" w:cstheme="minorBidi"/>
          <w:noProof/>
        </w:rPr>
      </w:pPr>
      <w:hyperlink w:anchor="_Toc395872217" w:history="1">
        <w:r w:rsidR="00B35011" w:rsidRPr="00C90AE5">
          <w:rPr>
            <w:rStyle w:val="Hyperlink"/>
            <w:noProof/>
          </w:rPr>
          <w:t>2.</w:t>
        </w:r>
        <w:r w:rsidR="00B35011">
          <w:rPr>
            <w:rFonts w:asciiTheme="minorHAnsi" w:eastAsiaTheme="minorEastAsia" w:hAnsiTheme="minorHAnsi" w:cstheme="minorBidi"/>
            <w:noProof/>
          </w:rPr>
          <w:tab/>
        </w:r>
        <w:r w:rsidR="00B35011" w:rsidRPr="00C90AE5">
          <w:rPr>
            <w:rStyle w:val="Hyperlink"/>
            <w:noProof/>
          </w:rPr>
          <w:t>PHP Coding Standard</w:t>
        </w:r>
        <w:r w:rsidR="00B35011">
          <w:rPr>
            <w:noProof/>
            <w:webHidden/>
          </w:rPr>
          <w:tab/>
        </w:r>
        <w:r w:rsidR="00B35011">
          <w:rPr>
            <w:noProof/>
            <w:webHidden/>
          </w:rPr>
          <w:fldChar w:fldCharType="begin"/>
        </w:r>
        <w:r w:rsidR="00B35011">
          <w:rPr>
            <w:noProof/>
            <w:webHidden/>
          </w:rPr>
          <w:instrText xml:space="preserve"> PAGEREF _Toc395872217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3084AF2D"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20" w:history="1">
        <w:r w:rsidR="00B35011" w:rsidRPr="00C90AE5">
          <w:rPr>
            <w:rStyle w:val="Hyperlink"/>
            <w:noProof/>
            <w:lang w:eastAsia="zh-CN"/>
          </w:rPr>
          <w:t>2.1</w:t>
        </w:r>
        <w:r w:rsidR="00B35011">
          <w:rPr>
            <w:rFonts w:asciiTheme="minorHAnsi" w:eastAsiaTheme="minorEastAsia" w:hAnsiTheme="minorHAnsi" w:cstheme="minorBidi"/>
            <w:noProof/>
          </w:rPr>
          <w:tab/>
        </w:r>
        <w:r w:rsidR="00B35011" w:rsidRPr="00C90AE5">
          <w:rPr>
            <w:rStyle w:val="Hyperlink"/>
            <w:noProof/>
            <w:lang w:eastAsia="zh-CN"/>
          </w:rPr>
          <w:t>General</w:t>
        </w:r>
        <w:r w:rsidR="00B35011" w:rsidRPr="00C90AE5">
          <w:rPr>
            <w:rStyle w:val="Hyperlink"/>
            <w:noProof/>
          </w:rPr>
          <w:t xml:space="preserve"> development rules for adding new file</w:t>
        </w:r>
        <w:r w:rsidR="00B35011">
          <w:rPr>
            <w:noProof/>
            <w:webHidden/>
          </w:rPr>
          <w:tab/>
        </w:r>
        <w:r w:rsidR="00B35011">
          <w:rPr>
            <w:noProof/>
            <w:webHidden/>
          </w:rPr>
          <w:fldChar w:fldCharType="begin"/>
        </w:r>
        <w:r w:rsidR="00B35011">
          <w:rPr>
            <w:noProof/>
            <w:webHidden/>
          </w:rPr>
          <w:instrText xml:space="preserve"> PAGEREF _Toc395872220 \h </w:instrText>
        </w:r>
        <w:r w:rsidR="00B35011">
          <w:rPr>
            <w:noProof/>
            <w:webHidden/>
          </w:rPr>
        </w:r>
        <w:r w:rsidR="00B35011">
          <w:rPr>
            <w:noProof/>
            <w:webHidden/>
          </w:rPr>
          <w:fldChar w:fldCharType="separate"/>
        </w:r>
        <w:r w:rsidR="00B35011">
          <w:rPr>
            <w:noProof/>
            <w:webHidden/>
          </w:rPr>
          <w:t>4</w:t>
        </w:r>
        <w:r w:rsidR="00B35011">
          <w:rPr>
            <w:noProof/>
            <w:webHidden/>
          </w:rPr>
          <w:fldChar w:fldCharType="end"/>
        </w:r>
      </w:hyperlink>
    </w:p>
    <w:p w14:paraId="6D413154"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21" w:history="1">
        <w:r w:rsidR="00B35011" w:rsidRPr="00C90AE5">
          <w:rPr>
            <w:rStyle w:val="Hyperlink"/>
            <w:noProof/>
          </w:rPr>
          <w:t>2.2</w:t>
        </w:r>
        <w:r w:rsidR="00B35011">
          <w:rPr>
            <w:rFonts w:asciiTheme="minorHAnsi" w:eastAsiaTheme="minorEastAsia" w:hAnsiTheme="minorHAnsi" w:cstheme="minorBidi"/>
            <w:noProof/>
          </w:rPr>
          <w:tab/>
        </w:r>
        <w:r w:rsidR="00B35011" w:rsidRPr="00C90AE5">
          <w:rPr>
            <w:rStyle w:val="Hyperlink"/>
            <w:noProof/>
            <w:lang w:eastAsia="zh-CN"/>
          </w:rPr>
          <w:t>General</w:t>
        </w:r>
        <w:r w:rsidR="00B35011" w:rsidRPr="00C90AE5">
          <w:rPr>
            <w:rStyle w:val="Hyperlink"/>
            <w:noProof/>
          </w:rPr>
          <w:t xml:space="preserve"> development rules for modifying code</w:t>
        </w:r>
        <w:r w:rsidR="00B35011">
          <w:rPr>
            <w:noProof/>
            <w:webHidden/>
          </w:rPr>
          <w:tab/>
        </w:r>
        <w:r w:rsidR="00B35011">
          <w:rPr>
            <w:noProof/>
            <w:webHidden/>
          </w:rPr>
          <w:fldChar w:fldCharType="begin"/>
        </w:r>
        <w:r w:rsidR="00B35011">
          <w:rPr>
            <w:noProof/>
            <w:webHidden/>
          </w:rPr>
          <w:instrText xml:space="preserve"> PAGEREF _Toc395872221 \h </w:instrText>
        </w:r>
        <w:r w:rsidR="00B35011">
          <w:rPr>
            <w:noProof/>
            <w:webHidden/>
          </w:rPr>
        </w:r>
        <w:r w:rsidR="00B35011">
          <w:rPr>
            <w:noProof/>
            <w:webHidden/>
          </w:rPr>
          <w:fldChar w:fldCharType="separate"/>
        </w:r>
        <w:r w:rsidR="00B35011">
          <w:rPr>
            <w:noProof/>
            <w:webHidden/>
          </w:rPr>
          <w:t>5</w:t>
        </w:r>
        <w:r w:rsidR="00B35011">
          <w:rPr>
            <w:noProof/>
            <w:webHidden/>
          </w:rPr>
          <w:fldChar w:fldCharType="end"/>
        </w:r>
      </w:hyperlink>
    </w:p>
    <w:p w14:paraId="790E5780"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22" w:history="1">
        <w:r w:rsidR="00B35011" w:rsidRPr="00C90AE5">
          <w:rPr>
            <w:rStyle w:val="Hyperlink"/>
            <w:noProof/>
          </w:rPr>
          <w:t>2.3</w:t>
        </w:r>
        <w:r w:rsidR="00B35011">
          <w:rPr>
            <w:rFonts w:asciiTheme="minorHAnsi" w:eastAsiaTheme="minorEastAsia" w:hAnsiTheme="minorHAnsi" w:cstheme="minorBidi"/>
            <w:noProof/>
          </w:rPr>
          <w:tab/>
        </w:r>
        <w:r w:rsidR="00B35011" w:rsidRPr="00C90AE5">
          <w:rPr>
            <w:rStyle w:val="Hyperlink"/>
            <w:noProof/>
          </w:rPr>
          <w:t>PHP file formatting</w:t>
        </w:r>
        <w:r w:rsidR="00B35011">
          <w:rPr>
            <w:noProof/>
            <w:webHidden/>
          </w:rPr>
          <w:tab/>
        </w:r>
        <w:r w:rsidR="00B35011">
          <w:rPr>
            <w:noProof/>
            <w:webHidden/>
          </w:rPr>
          <w:fldChar w:fldCharType="begin"/>
        </w:r>
        <w:r w:rsidR="00B35011">
          <w:rPr>
            <w:noProof/>
            <w:webHidden/>
          </w:rPr>
          <w:instrText xml:space="preserve"> PAGEREF _Toc395872222 \h </w:instrText>
        </w:r>
        <w:r w:rsidR="00B35011">
          <w:rPr>
            <w:noProof/>
            <w:webHidden/>
          </w:rPr>
        </w:r>
        <w:r w:rsidR="00B35011">
          <w:rPr>
            <w:noProof/>
            <w:webHidden/>
          </w:rPr>
          <w:fldChar w:fldCharType="separate"/>
        </w:r>
        <w:r w:rsidR="00B35011">
          <w:rPr>
            <w:noProof/>
            <w:webHidden/>
          </w:rPr>
          <w:t>5</w:t>
        </w:r>
        <w:r w:rsidR="00B35011">
          <w:rPr>
            <w:noProof/>
            <w:webHidden/>
          </w:rPr>
          <w:fldChar w:fldCharType="end"/>
        </w:r>
      </w:hyperlink>
    </w:p>
    <w:p w14:paraId="363FD099"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3" w:history="1">
        <w:r w:rsidR="00B35011" w:rsidRPr="00C90AE5">
          <w:rPr>
            <w:rStyle w:val="Hyperlink"/>
            <w:noProof/>
            <w14:scene3d>
              <w14:camera w14:prst="orthographicFront"/>
              <w14:lightRig w14:rig="threePt" w14:dir="t">
                <w14:rot w14:lat="0" w14:lon="0" w14:rev="0"/>
              </w14:lightRig>
            </w14:scene3d>
          </w:rPr>
          <w:t>2.3.1</w:t>
        </w:r>
        <w:r w:rsidR="00B35011">
          <w:rPr>
            <w:rFonts w:asciiTheme="minorHAnsi" w:eastAsiaTheme="minorEastAsia" w:hAnsiTheme="minorHAnsi" w:cstheme="minorBidi"/>
            <w:noProof/>
          </w:rPr>
          <w:tab/>
        </w:r>
        <w:r w:rsidR="00B35011" w:rsidRPr="00C90AE5">
          <w:rPr>
            <w:rStyle w:val="Hyperlink"/>
            <w:noProof/>
            <w:lang w:eastAsia="zh-CN"/>
          </w:rPr>
          <w:t>Text</w:t>
        </w:r>
        <w:r w:rsidR="00B35011" w:rsidRPr="00C90AE5">
          <w:rPr>
            <w:rStyle w:val="Hyperlink"/>
            <w:noProof/>
          </w:rPr>
          <w:t xml:space="preserve"> Files</w:t>
        </w:r>
        <w:r w:rsidR="00B35011">
          <w:rPr>
            <w:noProof/>
            <w:webHidden/>
          </w:rPr>
          <w:tab/>
        </w:r>
        <w:r w:rsidR="00B35011">
          <w:rPr>
            <w:noProof/>
            <w:webHidden/>
          </w:rPr>
          <w:fldChar w:fldCharType="begin"/>
        </w:r>
        <w:r w:rsidR="00B35011">
          <w:rPr>
            <w:noProof/>
            <w:webHidden/>
          </w:rPr>
          <w:instrText xml:space="preserve"> PAGEREF _Toc395872223 \h </w:instrText>
        </w:r>
        <w:r w:rsidR="00B35011">
          <w:rPr>
            <w:noProof/>
            <w:webHidden/>
          </w:rPr>
        </w:r>
        <w:r w:rsidR="00B35011">
          <w:rPr>
            <w:noProof/>
            <w:webHidden/>
          </w:rPr>
          <w:fldChar w:fldCharType="separate"/>
        </w:r>
        <w:r w:rsidR="00B35011">
          <w:rPr>
            <w:noProof/>
            <w:webHidden/>
          </w:rPr>
          <w:t>5</w:t>
        </w:r>
        <w:r w:rsidR="00B35011">
          <w:rPr>
            <w:noProof/>
            <w:webHidden/>
          </w:rPr>
          <w:fldChar w:fldCharType="end"/>
        </w:r>
      </w:hyperlink>
    </w:p>
    <w:p w14:paraId="4932443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4" w:history="1">
        <w:r w:rsidR="00B35011" w:rsidRPr="00C90AE5">
          <w:rPr>
            <w:rStyle w:val="Hyperlink"/>
            <w:noProof/>
            <w14:scene3d>
              <w14:camera w14:prst="orthographicFront"/>
              <w14:lightRig w14:rig="threePt" w14:dir="t">
                <w14:rot w14:lat="0" w14:lon="0" w14:rev="0"/>
              </w14:lightRig>
            </w14:scene3d>
          </w:rPr>
          <w:t>2.3.2</w:t>
        </w:r>
        <w:r w:rsidR="00B35011">
          <w:rPr>
            <w:rFonts w:asciiTheme="minorHAnsi" w:eastAsiaTheme="minorEastAsia" w:hAnsiTheme="minorHAnsi" w:cstheme="minorBidi"/>
            <w:noProof/>
          </w:rPr>
          <w:tab/>
        </w:r>
        <w:r w:rsidR="00B35011" w:rsidRPr="00C90AE5">
          <w:rPr>
            <w:rStyle w:val="Hyperlink"/>
            <w:noProof/>
            <w:lang w:eastAsia="zh-CN"/>
          </w:rPr>
          <w:t>Images</w:t>
        </w:r>
        <w:r w:rsidR="00B35011">
          <w:rPr>
            <w:noProof/>
            <w:webHidden/>
          </w:rPr>
          <w:tab/>
        </w:r>
        <w:r w:rsidR="00B35011">
          <w:rPr>
            <w:noProof/>
            <w:webHidden/>
          </w:rPr>
          <w:fldChar w:fldCharType="begin"/>
        </w:r>
        <w:r w:rsidR="00B35011">
          <w:rPr>
            <w:noProof/>
            <w:webHidden/>
          </w:rPr>
          <w:instrText xml:space="preserve"> PAGEREF _Toc395872224 \h </w:instrText>
        </w:r>
        <w:r w:rsidR="00B35011">
          <w:rPr>
            <w:noProof/>
            <w:webHidden/>
          </w:rPr>
        </w:r>
        <w:r w:rsidR="00B35011">
          <w:rPr>
            <w:noProof/>
            <w:webHidden/>
          </w:rPr>
          <w:fldChar w:fldCharType="separate"/>
        </w:r>
        <w:r w:rsidR="00B35011">
          <w:rPr>
            <w:noProof/>
            <w:webHidden/>
          </w:rPr>
          <w:t>5</w:t>
        </w:r>
        <w:r w:rsidR="00B35011">
          <w:rPr>
            <w:noProof/>
            <w:webHidden/>
          </w:rPr>
          <w:fldChar w:fldCharType="end"/>
        </w:r>
      </w:hyperlink>
    </w:p>
    <w:p w14:paraId="2870BD04"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5" w:history="1">
        <w:r w:rsidR="00B35011" w:rsidRPr="00C90AE5">
          <w:rPr>
            <w:rStyle w:val="Hyperlink"/>
            <w:noProof/>
            <w14:scene3d>
              <w14:camera w14:prst="orthographicFront"/>
              <w14:lightRig w14:rig="threePt" w14:dir="t">
                <w14:rot w14:lat="0" w14:lon="0" w14:rev="0"/>
              </w14:lightRig>
            </w14:scene3d>
          </w:rPr>
          <w:t>2.3.3</w:t>
        </w:r>
        <w:r w:rsidR="00B35011">
          <w:rPr>
            <w:rFonts w:asciiTheme="minorHAnsi" w:eastAsiaTheme="minorEastAsia" w:hAnsiTheme="minorHAnsi" w:cstheme="minorBidi"/>
            <w:noProof/>
          </w:rPr>
          <w:tab/>
        </w:r>
        <w:r w:rsidR="00B35011" w:rsidRPr="00C90AE5">
          <w:rPr>
            <w:rStyle w:val="Hyperlink"/>
            <w:noProof/>
            <w:lang w:eastAsia="zh-CN"/>
          </w:rPr>
          <w:t>HTML</w:t>
        </w:r>
        <w:r w:rsidR="00B35011" w:rsidRPr="00C90AE5">
          <w:rPr>
            <w:rStyle w:val="Hyperlink"/>
            <w:noProof/>
          </w:rPr>
          <w:t>, XML and SGML Guidelines</w:t>
        </w:r>
        <w:r w:rsidR="00B35011">
          <w:rPr>
            <w:noProof/>
            <w:webHidden/>
          </w:rPr>
          <w:tab/>
        </w:r>
        <w:r w:rsidR="00B35011">
          <w:rPr>
            <w:noProof/>
            <w:webHidden/>
          </w:rPr>
          <w:fldChar w:fldCharType="begin"/>
        </w:r>
        <w:r w:rsidR="00B35011">
          <w:rPr>
            <w:noProof/>
            <w:webHidden/>
          </w:rPr>
          <w:instrText xml:space="preserve"> PAGEREF _Toc395872225 \h </w:instrText>
        </w:r>
        <w:r w:rsidR="00B35011">
          <w:rPr>
            <w:noProof/>
            <w:webHidden/>
          </w:rPr>
        </w:r>
        <w:r w:rsidR="00B35011">
          <w:rPr>
            <w:noProof/>
            <w:webHidden/>
          </w:rPr>
          <w:fldChar w:fldCharType="separate"/>
        </w:r>
        <w:r w:rsidR="00B35011">
          <w:rPr>
            <w:noProof/>
            <w:webHidden/>
          </w:rPr>
          <w:t>5</w:t>
        </w:r>
        <w:r w:rsidR="00B35011">
          <w:rPr>
            <w:noProof/>
            <w:webHidden/>
          </w:rPr>
          <w:fldChar w:fldCharType="end"/>
        </w:r>
      </w:hyperlink>
    </w:p>
    <w:p w14:paraId="081008AA"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26" w:history="1">
        <w:r w:rsidR="00B35011" w:rsidRPr="00C90AE5">
          <w:rPr>
            <w:rStyle w:val="Hyperlink"/>
            <w:noProof/>
          </w:rPr>
          <w:t>2.4</w:t>
        </w:r>
        <w:r w:rsidR="00B35011">
          <w:rPr>
            <w:rFonts w:asciiTheme="minorHAnsi" w:eastAsiaTheme="minorEastAsia" w:hAnsiTheme="minorHAnsi" w:cstheme="minorBidi"/>
            <w:noProof/>
          </w:rPr>
          <w:tab/>
        </w:r>
        <w:r w:rsidR="00B35011" w:rsidRPr="00C90AE5">
          <w:rPr>
            <w:rStyle w:val="Hyperlink"/>
            <w:noProof/>
          </w:rPr>
          <w:t>Coding style</w:t>
        </w:r>
        <w:r w:rsidR="00B35011">
          <w:rPr>
            <w:noProof/>
            <w:webHidden/>
          </w:rPr>
          <w:tab/>
        </w:r>
        <w:r w:rsidR="00B35011">
          <w:rPr>
            <w:noProof/>
            <w:webHidden/>
          </w:rPr>
          <w:fldChar w:fldCharType="begin"/>
        </w:r>
        <w:r w:rsidR="00B35011">
          <w:rPr>
            <w:noProof/>
            <w:webHidden/>
          </w:rPr>
          <w:instrText xml:space="preserve"> PAGEREF _Toc395872226 \h </w:instrText>
        </w:r>
        <w:r w:rsidR="00B35011">
          <w:rPr>
            <w:noProof/>
            <w:webHidden/>
          </w:rPr>
        </w:r>
        <w:r w:rsidR="00B35011">
          <w:rPr>
            <w:noProof/>
            <w:webHidden/>
          </w:rPr>
          <w:fldChar w:fldCharType="separate"/>
        </w:r>
        <w:r w:rsidR="00B35011">
          <w:rPr>
            <w:noProof/>
            <w:webHidden/>
          </w:rPr>
          <w:t>6</w:t>
        </w:r>
        <w:r w:rsidR="00B35011">
          <w:rPr>
            <w:noProof/>
            <w:webHidden/>
          </w:rPr>
          <w:fldChar w:fldCharType="end"/>
        </w:r>
      </w:hyperlink>
    </w:p>
    <w:p w14:paraId="6A291CC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7" w:history="1">
        <w:r w:rsidR="00B35011" w:rsidRPr="00C90AE5">
          <w:rPr>
            <w:rStyle w:val="Hyperlink"/>
            <w:noProof/>
            <w14:scene3d>
              <w14:camera w14:prst="orthographicFront"/>
              <w14:lightRig w14:rig="threePt" w14:dir="t">
                <w14:rot w14:lat="0" w14:lon="0" w14:rev="0"/>
              </w14:lightRig>
            </w14:scene3d>
          </w:rPr>
          <w:t>2.4.1</w:t>
        </w:r>
        <w:r w:rsidR="00B35011">
          <w:rPr>
            <w:rFonts w:asciiTheme="minorHAnsi" w:eastAsiaTheme="minorEastAsia" w:hAnsiTheme="minorHAnsi" w:cstheme="minorBidi"/>
            <w:noProof/>
          </w:rPr>
          <w:tab/>
        </w:r>
        <w:r w:rsidR="00B35011" w:rsidRPr="00C90AE5">
          <w:rPr>
            <w:rStyle w:val="Hyperlink"/>
            <w:noProof/>
          </w:rPr>
          <w:t>Indentation</w:t>
        </w:r>
        <w:r w:rsidR="00B35011">
          <w:rPr>
            <w:noProof/>
            <w:webHidden/>
          </w:rPr>
          <w:tab/>
        </w:r>
        <w:r w:rsidR="00B35011">
          <w:rPr>
            <w:noProof/>
            <w:webHidden/>
          </w:rPr>
          <w:fldChar w:fldCharType="begin"/>
        </w:r>
        <w:r w:rsidR="00B35011">
          <w:rPr>
            <w:noProof/>
            <w:webHidden/>
          </w:rPr>
          <w:instrText xml:space="preserve"> PAGEREF _Toc395872227 \h </w:instrText>
        </w:r>
        <w:r w:rsidR="00B35011">
          <w:rPr>
            <w:noProof/>
            <w:webHidden/>
          </w:rPr>
        </w:r>
        <w:r w:rsidR="00B35011">
          <w:rPr>
            <w:noProof/>
            <w:webHidden/>
          </w:rPr>
          <w:fldChar w:fldCharType="separate"/>
        </w:r>
        <w:r w:rsidR="00B35011">
          <w:rPr>
            <w:noProof/>
            <w:webHidden/>
          </w:rPr>
          <w:t>6</w:t>
        </w:r>
        <w:r w:rsidR="00B35011">
          <w:rPr>
            <w:noProof/>
            <w:webHidden/>
          </w:rPr>
          <w:fldChar w:fldCharType="end"/>
        </w:r>
      </w:hyperlink>
    </w:p>
    <w:p w14:paraId="4642C36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8" w:history="1">
        <w:r w:rsidR="00B35011" w:rsidRPr="00C90AE5">
          <w:rPr>
            <w:rStyle w:val="Hyperlink"/>
            <w:noProof/>
            <w14:scene3d>
              <w14:camera w14:prst="orthographicFront"/>
              <w14:lightRig w14:rig="threePt" w14:dir="t">
                <w14:rot w14:lat="0" w14:lon="0" w14:rev="0"/>
              </w14:lightRig>
            </w14:scene3d>
          </w:rPr>
          <w:t>2.4.2</w:t>
        </w:r>
        <w:r w:rsidR="00B35011">
          <w:rPr>
            <w:rFonts w:asciiTheme="minorHAnsi" w:eastAsiaTheme="minorEastAsia" w:hAnsiTheme="minorHAnsi" w:cstheme="minorBidi"/>
            <w:noProof/>
          </w:rPr>
          <w:tab/>
        </w:r>
        <w:r w:rsidR="00B35011" w:rsidRPr="00C90AE5">
          <w:rPr>
            <w:rStyle w:val="Hyperlink"/>
            <w:noProof/>
          </w:rPr>
          <w:t>Control Structures &amp; Braces</w:t>
        </w:r>
        <w:r w:rsidR="00B35011">
          <w:rPr>
            <w:noProof/>
            <w:webHidden/>
          </w:rPr>
          <w:tab/>
        </w:r>
        <w:r w:rsidR="00B35011">
          <w:rPr>
            <w:noProof/>
            <w:webHidden/>
          </w:rPr>
          <w:fldChar w:fldCharType="begin"/>
        </w:r>
        <w:r w:rsidR="00B35011">
          <w:rPr>
            <w:noProof/>
            <w:webHidden/>
          </w:rPr>
          <w:instrText xml:space="preserve"> PAGEREF _Toc395872228 \h </w:instrText>
        </w:r>
        <w:r w:rsidR="00B35011">
          <w:rPr>
            <w:noProof/>
            <w:webHidden/>
          </w:rPr>
        </w:r>
        <w:r w:rsidR="00B35011">
          <w:rPr>
            <w:noProof/>
            <w:webHidden/>
          </w:rPr>
          <w:fldChar w:fldCharType="separate"/>
        </w:r>
        <w:r w:rsidR="00B35011">
          <w:rPr>
            <w:noProof/>
            <w:webHidden/>
          </w:rPr>
          <w:t>6</w:t>
        </w:r>
        <w:r w:rsidR="00B35011">
          <w:rPr>
            <w:noProof/>
            <w:webHidden/>
          </w:rPr>
          <w:fldChar w:fldCharType="end"/>
        </w:r>
      </w:hyperlink>
    </w:p>
    <w:p w14:paraId="0A4F4BF2"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29" w:history="1">
        <w:r w:rsidR="00B35011" w:rsidRPr="00C90AE5">
          <w:rPr>
            <w:rStyle w:val="Hyperlink"/>
            <w:noProof/>
            <w14:scene3d>
              <w14:camera w14:prst="orthographicFront"/>
              <w14:lightRig w14:rig="threePt" w14:dir="t">
                <w14:rot w14:lat="0" w14:lon="0" w14:rev="0"/>
              </w14:lightRig>
            </w14:scene3d>
          </w:rPr>
          <w:t>2.4.3</w:t>
        </w:r>
        <w:r w:rsidR="00B35011">
          <w:rPr>
            <w:rFonts w:asciiTheme="minorHAnsi" w:eastAsiaTheme="minorEastAsia" w:hAnsiTheme="minorHAnsi" w:cstheme="minorBidi"/>
            <w:noProof/>
          </w:rPr>
          <w:tab/>
        </w:r>
        <w:r w:rsidR="00B35011" w:rsidRPr="00C90AE5">
          <w:rPr>
            <w:rStyle w:val="Hyperlink"/>
            <w:noProof/>
          </w:rPr>
          <w:t>Whitespace</w:t>
        </w:r>
        <w:r w:rsidR="00B35011">
          <w:rPr>
            <w:noProof/>
            <w:webHidden/>
          </w:rPr>
          <w:tab/>
        </w:r>
        <w:r w:rsidR="00B35011">
          <w:rPr>
            <w:noProof/>
            <w:webHidden/>
          </w:rPr>
          <w:fldChar w:fldCharType="begin"/>
        </w:r>
        <w:r w:rsidR="00B35011">
          <w:rPr>
            <w:noProof/>
            <w:webHidden/>
          </w:rPr>
          <w:instrText xml:space="preserve"> PAGEREF _Toc395872229 \h </w:instrText>
        </w:r>
        <w:r w:rsidR="00B35011">
          <w:rPr>
            <w:noProof/>
            <w:webHidden/>
          </w:rPr>
        </w:r>
        <w:r w:rsidR="00B35011">
          <w:rPr>
            <w:noProof/>
            <w:webHidden/>
          </w:rPr>
          <w:fldChar w:fldCharType="separate"/>
        </w:r>
        <w:r w:rsidR="00B35011">
          <w:rPr>
            <w:noProof/>
            <w:webHidden/>
          </w:rPr>
          <w:t>7</w:t>
        </w:r>
        <w:r w:rsidR="00B35011">
          <w:rPr>
            <w:noProof/>
            <w:webHidden/>
          </w:rPr>
          <w:fldChar w:fldCharType="end"/>
        </w:r>
      </w:hyperlink>
    </w:p>
    <w:p w14:paraId="1F212A41"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0" w:history="1">
        <w:r w:rsidR="00B35011" w:rsidRPr="00C90AE5">
          <w:rPr>
            <w:rStyle w:val="Hyperlink"/>
            <w:noProof/>
            <w14:scene3d>
              <w14:camera w14:prst="orthographicFront"/>
              <w14:lightRig w14:rig="threePt" w14:dir="t">
                <w14:rot w14:lat="0" w14:lon="0" w14:rev="0"/>
              </w14:lightRig>
            </w14:scene3d>
          </w:rPr>
          <w:t>2.4.4</w:t>
        </w:r>
        <w:r w:rsidR="00B35011">
          <w:rPr>
            <w:rFonts w:asciiTheme="minorHAnsi" w:eastAsiaTheme="minorEastAsia" w:hAnsiTheme="minorHAnsi" w:cstheme="minorBidi"/>
            <w:noProof/>
          </w:rPr>
          <w:tab/>
        </w:r>
        <w:r w:rsidR="00B35011" w:rsidRPr="00C90AE5">
          <w:rPr>
            <w:rStyle w:val="Hyperlink"/>
            <w:noProof/>
          </w:rPr>
          <w:t>Parenthesis</w:t>
        </w:r>
        <w:r w:rsidR="00B35011">
          <w:rPr>
            <w:noProof/>
            <w:webHidden/>
          </w:rPr>
          <w:tab/>
        </w:r>
        <w:r w:rsidR="00B35011">
          <w:rPr>
            <w:noProof/>
            <w:webHidden/>
          </w:rPr>
          <w:fldChar w:fldCharType="begin"/>
        </w:r>
        <w:r w:rsidR="00B35011">
          <w:rPr>
            <w:noProof/>
            <w:webHidden/>
          </w:rPr>
          <w:instrText xml:space="preserve"> PAGEREF _Toc395872230 \h </w:instrText>
        </w:r>
        <w:r w:rsidR="00B35011">
          <w:rPr>
            <w:noProof/>
            <w:webHidden/>
          </w:rPr>
        </w:r>
        <w:r w:rsidR="00B35011">
          <w:rPr>
            <w:noProof/>
            <w:webHidden/>
          </w:rPr>
          <w:fldChar w:fldCharType="separate"/>
        </w:r>
        <w:r w:rsidR="00B35011">
          <w:rPr>
            <w:noProof/>
            <w:webHidden/>
          </w:rPr>
          <w:t>8</w:t>
        </w:r>
        <w:r w:rsidR="00B35011">
          <w:rPr>
            <w:noProof/>
            <w:webHidden/>
          </w:rPr>
          <w:fldChar w:fldCharType="end"/>
        </w:r>
      </w:hyperlink>
    </w:p>
    <w:p w14:paraId="565EC0F3"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1" w:history="1">
        <w:r w:rsidR="00B35011" w:rsidRPr="00C90AE5">
          <w:rPr>
            <w:rStyle w:val="Hyperlink"/>
            <w:noProof/>
            <w14:scene3d>
              <w14:camera w14:prst="orthographicFront"/>
              <w14:lightRig w14:rig="threePt" w14:dir="t">
                <w14:rot w14:lat="0" w14:lon="0" w14:rev="0"/>
              </w14:lightRig>
            </w14:scene3d>
          </w:rPr>
          <w:t>2.4.5</w:t>
        </w:r>
        <w:r w:rsidR="00B35011">
          <w:rPr>
            <w:rFonts w:asciiTheme="minorHAnsi" w:eastAsiaTheme="minorEastAsia" w:hAnsiTheme="minorHAnsi" w:cstheme="minorBidi"/>
            <w:noProof/>
          </w:rPr>
          <w:tab/>
        </w:r>
        <w:r w:rsidR="00B35011" w:rsidRPr="00C90AE5">
          <w:rPr>
            <w:rStyle w:val="Hyperlink"/>
            <w:noProof/>
          </w:rPr>
          <w:t>Comments</w:t>
        </w:r>
        <w:r w:rsidR="00B35011">
          <w:rPr>
            <w:noProof/>
            <w:webHidden/>
          </w:rPr>
          <w:tab/>
        </w:r>
        <w:r w:rsidR="00B35011">
          <w:rPr>
            <w:noProof/>
            <w:webHidden/>
          </w:rPr>
          <w:fldChar w:fldCharType="begin"/>
        </w:r>
        <w:r w:rsidR="00B35011">
          <w:rPr>
            <w:noProof/>
            <w:webHidden/>
          </w:rPr>
          <w:instrText xml:space="preserve"> PAGEREF _Toc395872231 \h </w:instrText>
        </w:r>
        <w:r w:rsidR="00B35011">
          <w:rPr>
            <w:noProof/>
            <w:webHidden/>
          </w:rPr>
        </w:r>
        <w:r w:rsidR="00B35011">
          <w:rPr>
            <w:noProof/>
            <w:webHidden/>
          </w:rPr>
          <w:fldChar w:fldCharType="separate"/>
        </w:r>
        <w:r w:rsidR="00B35011">
          <w:rPr>
            <w:noProof/>
            <w:webHidden/>
          </w:rPr>
          <w:t>8</w:t>
        </w:r>
        <w:r w:rsidR="00B35011">
          <w:rPr>
            <w:noProof/>
            <w:webHidden/>
          </w:rPr>
          <w:fldChar w:fldCharType="end"/>
        </w:r>
      </w:hyperlink>
    </w:p>
    <w:p w14:paraId="0C1D131B"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2" w:history="1">
        <w:r w:rsidR="00B35011" w:rsidRPr="00C90AE5">
          <w:rPr>
            <w:rStyle w:val="Hyperlink"/>
            <w:noProof/>
            <w14:scene3d>
              <w14:camera w14:prst="orthographicFront"/>
              <w14:lightRig w14:rig="threePt" w14:dir="t">
                <w14:rot w14:lat="0" w14:lon="0" w14:rev="0"/>
              </w14:lightRig>
            </w14:scene3d>
          </w:rPr>
          <w:t>2.4.6</w:t>
        </w:r>
        <w:r w:rsidR="00B35011">
          <w:rPr>
            <w:rFonts w:asciiTheme="minorHAnsi" w:eastAsiaTheme="minorEastAsia" w:hAnsiTheme="minorHAnsi" w:cstheme="minorBidi"/>
            <w:noProof/>
          </w:rPr>
          <w:tab/>
        </w:r>
        <w:r w:rsidR="00B35011" w:rsidRPr="00C90AE5">
          <w:rPr>
            <w:rStyle w:val="Hyperlink"/>
            <w:noProof/>
          </w:rPr>
          <w:t>ONE-TIME Code comment</w:t>
        </w:r>
        <w:r w:rsidR="00B35011">
          <w:rPr>
            <w:noProof/>
            <w:webHidden/>
          </w:rPr>
          <w:tab/>
        </w:r>
        <w:r w:rsidR="00B35011">
          <w:rPr>
            <w:noProof/>
            <w:webHidden/>
          </w:rPr>
          <w:fldChar w:fldCharType="begin"/>
        </w:r>
        <w:r w:rsidR="00B35011">
          <w:rPr>
            <w:noProof/>
            <w:webHidden/>
          </w:rPr>
          <w:instrText xml:space="preserve"> PAGEREF _Toc395872232 \h </w:instrText>
        </w:r>
        <w:r w:rsidR="00B35011">
          <w:rPr>
            <w:noProof/>
            <w:webHidden/>
          </w:rPr>
        </w:r>
        <w:r w:rsidR="00B35011">
          <w:rPr>
            <w:noProof/>
            <w:webHidden/>
          </w:rPr>
          <w:fldChar w:fldCharType="separate"/>
        </w:r>
        <w:r w:rsidR="00B35011">
          <w:rPr>
            <w:noProof/>
            <w:webHidden/>
          </w:rPr>
          <w:t>8</w:t>
        </w:r>
        <w:r w:rsidR="00B35011">
          <w:rPr>
            <w:noProof/>
            <w:webHidden/>
          </w:rPr>
          <w:fldChar w:fldCharType="end"/>
        </w:r>
      </w:hyperlink>
    </w:p>
    <w:p w14:paraId="5272AAB4"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3" w:history="1">
        <w:r w:rsidR="00B35011" w:rsidRPr="00C90AE5">
          <w:rPr>
            <w:rStyle w:val="Hyperlink"/>
            <w:noProof/>
            <w14:scene3d>
              <w14:camera w14:prst="orthographicFront"/>
              <w14:lightRig w14:rig="threePt" w14:dir="t">
                <w14:rot w14:lat="0" w14:lon="0" w14:rev="0"/>
              </w14:lightRig>
            </w14:scene3d>
          </w:rPr>
          <w:t>2.4.7</w:t>
        </w:r>
        <w:r w:rsidR="00B35011">
          <w:rPr>
            <w:rFonts w:asciiTheme="minorHAnsi" w:eastAsiaTheme="minorEastAsia" w:hAnsiTheme="minorHAnsi" w:cstheme="minorBidi"/>
            <w:noProof/>
          </w:rPr>
          <w:tab/>
        </w:r>
        <w:r w:rsidR="00B35011" w:rsidRPr="00C90AE5">
          <w:rPr>
            <w:rStyle w:val="Hyperlink"/>
            <w:noProof/>
          </w:rPr>
          <w:t>Function Calls</w:t>
        </w:r>
        <w:r w:rsidR="00B35011">
          <w:rPr>
            <w:noProof/>
            <w:webHidden/>
          </w:rPr>
          <w:tab/>
        </w:r>
        <w:r w:rsidR="00B35011">
          <w:rPr>
            <w:noProof/>
            <w:webHidden/>
          </w:rPr>
          <w:fldChar w:fldCharType="begin"/>
        </w:r>
        <w:r w:rsidR="00B35011">
          <w:rPr>
            <w:noProof/>
            <w:webHidden/>
          </w:rPr>
          <w:instrText xml:space="preserve"> PAGEREF _Toc395872233 \h </w:instrText>
        </w:r>
        <w:r w:rsidR="00B35011">
          <w:rPr>
            <w:noProof/>
            <w:webHidden/>
          </w:rPr>
        </w:r>
        <w:r w:rsidR="00B35011">
          <w:rPr>
            <w:noProof/>
            <w:webHidden/>
          </w:rPr>
          <w:fldChar w:fldCharType="separate"/>
        </w:r>
        <w:r w:rsidR="00B35011">
          <w:rPr>
            <w:noProof/>
            <w:webHidden/>
          </w:rPr>
          <w:t>8</w:t>
        </w:r>
        <w:r w:rsidR="00B35011">
          <w:rPr>
            <w:noProof/>
            <w:webHidden/>
          </w:rPr>
          <w:fldChar w:fldCharType="end"/>
        </w:r>
      </w:hyperlink>
    </w:p>
    <w:p w14:paraId="140BA890"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4" w:history="1">
        <w:r w:rsidR="00B35011" w:rsidRPr="00C90AE5">
          <w:rPr>
            <w:rStyle w:val="Hyperlink"/>
            <w:noProof/>
            <w14:scene3d>
              <w14:camera w14:prst="orthographicFront"/>
              <w14:lightRig w14:rig="threePt" w14:dir="t">
                <w14:rot w14:lat="0" w14:lon="0" w14:rev="0"/>
              </w14:lightRig>
            </w14:scene3d>
          </w:rPr>
          <w:t>2.4.8</w:t>
        </w:r>
        <w:r w:rsidR="00B35011">
          <w:rPr>
            <w:rFonts w:asciiTheme="minorHAnsi" w:eastAsiaTheme="minorEastAsia" w:hAnsiTheme="minorHAnsi" w:cstheme="minorBidi"/>
            <w:noProof/>
          </w:rPr>
          <w:tab/>
        </w:r>
        <w:r w:rsidR="00B35011" w:rsidRPr="00C90AE5">
          <w:rPr>
            <w:rStyle w:val="Hyperlink"/>
            <w:noProof/>
          </w:rPr>
          <w:t>PHP Code Tags</w:t>
        </w:r>
        <w:r w:rsidR="00B35011">
          <w:rPr>
            <w:noProof/>
            <w:webHidden/>
          </w:rPr>
          <w:tab/>
        </w:r>
        <w:r w:rsidR="00B35011">
          <w:rPr>
            <w:noProof/>
            <w:webHidden/>
          </w:rPr>
          <w:fldChar w:fldCharType="begin"/>
        </w:r>
        <w:r w:rsidR="00B35011">
          <w:rPr>
            <w:noProof/>
            <w:webHidden/>
          </w:rPr>
          <w:instrText xml:space="preserve"> PAGEREF _Toc395872234 \h </w:instrText>
        </w:r>
        <w:r w:rsidR="00B35011">
          <w:rPr>
            <w:noProof/>
            <w:webHidden/>
          </w:rPr>
        </w:r>
        <w:r w:rsidR="00B35011">
          <w:rPr>
            <w:noProof/>
            <w:webHidden/>
          </w:rPr>
          <w:fldChar w:fldCharType="separate"/>
        </w:r>
        <w:r w:rsidR="00B35011">
          <w:rPr>
            <w:noProof/>
            <w:webHidden/>
          </w:rPr>
          <w:t>9</w:t>
        </w:r>
        <w:r w:rsidR="00B35011">
          <w:rPr>
            <w:noProof/>
            <w:webHidden/>
          </w:rPr>
          <w:fldChar w:fldCharType="end"/>
        </w:r>
      </w:hyperlink>
    </w:p>
    <w:p w14:paraId="1E4E68BE"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5" w:history="1">
        <w:r w:rsidR="00B35011" w:rsidRPr="00C90AE5">
          <w:rPr>
            <w:rStyle w:val="Hyperlink"/>
            <w:noProof/>
            <w14:scene3d>
              <w14:camera w14:prst="orthographicFront"/>
              <w14:lightRig w14:rig="threePt" w14:dir="t">
                <w14:rot w14:lat="0" w14:lon="0" w14:rev="0"/>
              </w14:lightRig>
            </w14:scene3d>
          </w:rPr>
          <w:t>2.4.9</w:t>
        </w:r>
        <w:r w:rsidR="00B35011">
          <w:rPr>
            <w:rFonts w:asciiTheme="minorHAnsi" w:eastAsiaTheme="minorEastAsia" w:hAnsiTheme="minorHAnsi" w:cstheme="minorBidi"/>
            <w:noProof/>
          </w:rPr>
          <w:tab/>
        </w:r>
        <w:r w:rsidR="00B35011" w:rsidRPr="00C90AE5">
          <w:rPr>
            <w:rStyle w:val="Hyperlink"/>
            <w:noProof/>
          </w:rPr>
          <w:t>Global Variables</w:t>
        </w:r>
        <w:r w:rsidR="00B35011">
          <w:rPr>
            <w:noProof/>
            <w:webHidden/>
          </w:rPr>
          <w:tab/>
        </w:r>
        <w:r w:rsidR="00B35011">
          <w:rPr>
            <w:noProof/>
            <w:webHidden/>
          </w:rPr>
          <w:fldChar w:fldCharType="begin"/>
        </w:r>
        <w:r w:rsidR="00B35011">
          <w:rPr>
            <w:noProof/>
            <w:webHidden/>
          </w:rPr>
          <w:instrText xml:space="preserve"> PAGEREF _Toc395872235 \h </w:instrText>
        </w:r>
        <w:r w:rsidR="00B35011">
          <w:rPr>
            <w:noProof/>
            <w:webHidden/>
          </w:rPr>
        </w:r>
        <w:r w:rsidR="00B35011">
          <w:rPr>
            <w:noProof/>
            <w:webHidden/>
          </w:rPr>
          <w:fldChar w:fldCharType="separate"/>
        </w:r>
        <w:r w:rsidR="00B35011">
          <w:rPr>
            <w:noProof/>
            <w:webHidden/>
          </w:rPr>
          <w:t>9</w:t>
        </w:r>
        <w:r w:rsidR="00B35011">
          <w:rPr>
            <w:noProof/>
            <w:webHidden/>
          </w:rPr>
          <w:fldChar w:fldCharType="end"/>
        </w:r>
      </w:hyperlink>
    </w:p>
    <w:p w14:paraId="4114FEF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36" w:history="1">
        <w:r w:rsidR="00B35011" w:rsidRPr="00C90AE5">
          <w:rPr>
            <w:rStyle w:val="Hyperlink"/>
            <w:noProof/>
            <w14:scene3d>
              <w14:camera w14:prst="orthographicFront"/>
              <w14:lightRig w14:rig="threePt" w14:dir="t">
                <w14:rot w14:lat="0" w14:lon="0" w14:rev="0"/>
              </w14:lightRig>
            </w14:scene3d>
          </w:rPr>
          <w:t>2.4.10</w:t>
        </w:r>
        <w:r w:rsidR="00B35011">
          <w:rPr>
            <w:rFonts w:asciiTheme="minorHAnsi" w:eastAsiaTheme="minorEastAsia" w:hAnsiTheme="minorHAnsi" w:cstheme="minorBidi"/>
            <w:noProof/>
          </w:rPr>
          <w:tab/>
        </w:r>
        <w:r w:rsidR="00B35011" w:rsidRPr="00C90AE5">
          <w:rPr>
            <w:rStyle w:val="Hyperlink"/>
            <w:noProof/>
          </w:rPr>
          <w:t>Alternatives &amp; General Issues</w:t>
        </w:r>
        <w:r w:rsidR="00B35011">
          <w:rPr>
            <w:noProof/>
            <w:webHidden/>
          </w:rPr>
          <w:tab/>
        </w:r>
        <w:r w:rsidR="00B35011">
          <w:rPr>
            <w:noProof/>
            <w:webHidden/>
          </w:rPr>
          <w:fldChar w:fldCharType="begin"/>
        </w:r>
        <w:r w:rsidR="00B35011">
          <w:rPr>
            <w:noProof/>
            <w:webHidden/>
          </w:rPr>
          <w:instrText xml:space="preserve"> PAGEREF _Toc395872236 \h </w:instrText>
        </w:r>
        <w:r w:rsidR="00B35011">
          <w:rPr>
            <w:noProof/>
            <w:webHidden/>
          </w:rPr>
        </w:r>
        <w:r w:rsidR="00B35011">
          <w:rPr>
            <w:noProof/>
            <w:webHidden/>
          </w:rPr>
          <w:fldChar w:fldCharType="separate"/>
        </w:r>
        <w:r w:rsidR="00B35011">
          <w:rPr>
            <w:noProof/>
            <w:webHidden/>
          </w:rPr>
          <w:t>9</w:t>
        </w:r>
        <w:r w:rsidR="00B35011">
          <w:rPr>
            <w:noProof/>
            <w:webHidden/>
          </w:rPr>
          <w:fldChar w:fldCharType="end"/>
        </w:r>
      </w:hyperlink>
    </w:p>
    <w:p w14:paraId="5D871211" w14:textId="77777777" w:rsidR="00B35011" w:rsidRDefault="004C1521">
      <w:pPr>
        <w:pStyle w:val="TOC1"/>
        <w:tabs>
          <w:tab w:val="left" w:pos="440"/>
          <w:tab w:val="right" w:leader="dot" w:pos="9017"/>
        </w:tabs>
        <w:rPr>
          <w:rFonts w:asciiTheme="minorHAnsi" w:eastAsiaTheme="minorEastAsia" w:hAnsiTheme="minorHAnsi" w:cstheme="minorBidi"/>
          <w:noProof/>
        </w:rPr>
      </w:pPr>
      <w:hyperlink w:anchor="_Toc395872237" w:history="1">
        <w:r w:rsidR="00B35011" w:rsidRPr="00C90AE5">
          <w:rPr>
            <w:rStyle w:val="Hyperlink"/>
            <w:noProof/>
          </w:rPr>
          <w:t>3.</w:t>
        </w:r>
        <w:r w:rsidR="00B35011">
          <w:rPr>
            <w:rFonts w:asciiTheme="minorHAnsi" w:eastAsiaTheme="minorEastAsia" w:hAnsiTheme="minorHAnsi" w:cstheme="minorBidi"/>
            <w:noProof/>
          </w:rPr>
          <w:tab/>
        </w:r>
        <w:r w:rsidR="00B35011" w:rsidRPr="00C90AE5">
          <w:rPr>
            <w:rStyle w:val="Hyperlink"/>
            <w:noProof/>
          </w:rPr>
          <w:t>Comment rule</w:t>
        </w:r>
        <w:r w:rsidR="00B35011">
          <w:rPr>
            <w:noProof/>
            <w:webHidden/>
          </w:rPr>
          <w:tab/>
        </w:r>
        <w:r w:rsidR="00B35011">
          <w:rPr>
            <w:noProof/>
            <w:webHidden/>
          </w:rPr>
          <w:fldChar w:fldCharType="begin"/>
        </w:r>
        <w:r w:rsidR="00B35011">
          <w:rPr>
            <w:noProof/>
            <w:webHidden/>
          </w:rPr>
          <w:instrText xml:space="preserve"> PAGEREF _Toc395872237 \h </w:instrText>
        </w:r>
        <w:r w:rsidR="00B35011">
          <w:rPr>
            <w:noProof/>
            <w:webHidden/>
          </w:rPr>
        </w:r>
        <w:r w:rsidR="00B35011">
          <w:rPr>
            <w:noProof/>
            <w:webHidden/>
          </w:rPr>
          <w:fldChar w:fldCharType="separate"/>
        </w:r>
        <w:r w:rsidR="00B35011">
          <w:rPr>
            <w:noProof/>
            <w:webHidden/>
          </w:rPr>
          <w:t>10</w:t>
        </w:r>
        <w:r w:rsidR="00B35011">
          <w:rPr>
            <w:noProof/>
            <w:webHidden/>
          </w:rPr>
          <w:fldChar w:fldCharType="end"/>
        </w:r>
      </w:hyperlink>
    </w:p>
    <w:p w14:paraId="21CCEE12"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39" w:history="1">
        <w:r w:rsidR="00B35011" w:rsidRPr="00C90AE5">
          <w:rPr>
            <w:rStyle w:val="Hyperlink"/>
            <w:noProof/>
            <w:lang w:eastAsia="zh-CN"/>
          </w:rPr>
          <w:t>3.1</w:t>
        </w:r>
        <w:r w:rsidR="00B35011">
          <w:rPr>
            <w:rFonts w:asciiTheme="minorHAnsi" w:eastAsiaTheme="minorEastAsia" w:hAnsiTheme="minorHAnsi" w:cstheme="minorBidi"/>
            <w:noProof/>
          </w:rPr>
          <w:tab/>
        </w:r>
        <w:r w:rsidR="00B35011" w:rsidRPr="00C90AE5">
          <w:rPr>
            <w:rStyle w:val="Hyperlink"/>
            <w:noProof/>
            <w:lang w:eastAsia="zh-CN"/>
          </w:rPr>
          <w:t>PHPDocumentor introduce</w:t>
        </w:r>
        <w:r w:rsidR="00B35011">
          <w:rPr>
            <w:noProof/>
            <w:webHidden/>
          </w:rPr>
          <w:tab/>
        </w:r>
        <w:r w:rsidR="00B35011">
          <w:rPr>
            <w:noProof/>
            <w:webHidden/>
          </w:rPr>
          <w:fldChar w:fldCharType="begin"/>
        </w:r>
        <w:r w:rsidR="00B35011">
          <w:rPr>
            <w:noProof/>
            <w:webHidden/>
          </w:rPr>
          <w:instrText xml:space="preserve"> PAGEREF _Toc395872239 \h </w:instrText>
        </w:r>
        <w:r w:rsidR="00B35011">
          <w:rPr>
            <w:noProof/>
            <w:webHidden/>
          </w:rPr>
        </w:r>
        <w:r w:rsidR="00B35011">
          <w:rPr>
            <w:noProof/>
            <w:webHidden/>
          </w:rPr>
          <w:fldChar w:fldCharType="separate"/>
        </w:r>
        <w:r w:rsidR="00B35011">
          <w:rPr>
            <w:noProof/>
            <w:webHidden/>
          </w:rPr>
          <w:t>10</w:t>
        </w:r>
        <w:r w:rsidR="00B35011">
          <w:rPr>
            <w:noProof/>
            <w:webHidden/>
          </w:rPr>
          <w:fldChar w:fldCharType="end"/>
        </w:r>
      </w:hyperlink>
    </w:p>
    <w:p w14:paraId="4DD5DE7D"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40" w:history="1">
        <w:r w:rsidR="00B35011" w:rsidRPr="00C90AE5">
          <w:rPr>
            <w:rStyle w:val="Hyperlink"/>
            <w:noProof/>
            <w:lang w:eastAsia="zh-CN"/>
          </w:rPr>
          <w:t>3.2</w:t>
        </w:r>
        <w:r w:rsidR="00B35011">
          <w:rPr>
            <w:rFonts w:asciiTheme="minorHAnsi" w:eastAsiaTheme="minorEastAsia" w:hAnsiTheme="minorHAnsi" w:cstheme="minorBidi"/>
            <w:noProof/>
          </w:rPr>
          <w:tab/>
        </w:r>
        <w:r w:rsidR="00B35011" w:rsidRPr="00C90AE5">
          <w:rPr>
            <w:rStyle w:val="Hyperlink"/>
            <w:noProof/>
            <w:lang w:eastAsia="zh-CN"/>
          </w:rPr>
          <w:t>How to comment our code</w:t>
        </w:r>
        <w:r w:rsidR="00B35011">
          <w:rPr>
            <w:noProof/>
            <w:webHidden/>
          </w:rPr>
          <w:tab/>
        </w:r>
        <w:r w:rsidR="00B35011">
          <w:rPr>
            <w:noProof/>
            <w:webHidden/>
          </w:rPr>
          <w:fldChar w:fldCharType="begin"/>
        </w:r>
        <w:r w:rsidR="00B35011">
          <w:rPr>
            <w:noProof/>
            <w:webHidden/>
          </w:rPr>
          <w:instrText xml:space="preserve"> PAGEREF _Toc395872240 \h </w:instrText>
        </w:r>
        <w:r w:rsidR="00B35011">
          <w:rPr>
            <w:noProof/>
            <w:webHidden/>
          </w:rPr>
        </w:r>
        <w:r w:rsidR="00B35011">
          <w:rPr>
            <w:noProof/>
            <w:webHidden/>
          </w:rPr>
          <w:fldChar w:fldCharType="separate"/>
        </w:r>
        <w:r w:rsidR="00B35011">
          <w:rPr>
            <w:noProof/>
            <w:webHidden/>
          </w:rPr>
          <w:t>10</w:t>
        </w:r>
        <w:r w:rsidR="00B35011">
          <w:rPr>
            <w:noProof/>
            <w:webHidden/>
          </w:rPr>
          <w:fldChar w:fldCharType="end"/>
        </w:r>
      </w:hyperlink>
    </w:p>
    <w:p w14:paraId="20C532DC"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1" w:history="1">
        <w:r w:rsidR="00B35011" w:rsidRPr="00C90AE5">
          <w:rPr>
            <w:rStyle w:val="Hyperlink"/>
            <w:noProof/>
            <w:lang w:eastAsia="zh-CN"/>
            <w14:scene3d>
              <w14:camera w14:prst="orthographicFront"/>
              <w14:lightRig w14:rig="threePt" w14:dir="t">
                <w14:rot w14:lat="0" w14:lon="0" w14:rev="0"/>
              </w14:lightRig>
            </w14:scene3d>
          </w:rPr>
          <w:t>3.2.1</w:t>
        </w:r>
        <w:r w:rsidR="00B35011">
          <w:rPr>
            <w:rFonts w:asciiTheme="minorHAnsi" w:eastAsiaTheme="minorEastAsia" w:hAnsiTheme="minorHAnsi" w:cstheme="minorBidi"/>
            <w:noProof/>
          </w:rPr>
          <w:tab/>
        </w:r>
        <w:r w:rsidR="00B35011" w:rsidRPr="00C90AE5">
          <w:rPr>
            <w:rStyle w:val="Hyperlink"/>
            <w:noProof/>
            <w:lang w:eastAsia="zh-CN"/>
          </w:rPr>
          <w:t>Basic syntax</w:t>
        </w:r>
        <w:r w:rsidR="00B35011">
          <w:rPr>
            <w:noProof/>
            <w:webHidden/>
          </w:rPr>
          <w:tab/>
        </w:r>
        <w:r w:rsidR="00B35011">
          <w:rPr>
            <w:noProof/>
            <w:webHidden/>
          </w:rPr>
          <w:fldChar w:fldCharType="begin"/>
        </w:r>
        <w:r w:rsidR="00B35011">
          <w:rPr>
            <w:noProof/>
            <w:webHidden/>
          </w:rPr>
          <w:instrText xml:space="preserve"> PAGEREF _Toc395872241 \h </w:instrText>
        </w:r>
        <w:r w:rsidR="00B35011">
          <w:rPr>
            <w:noProof/>
            <w:webHidden/>
          </w:rPr>
        </w:r>
        <w:r w:rsidR="00B35011">
          <w:rPr>
            <w:noProof/>
            <w:webHidden/>
          </w:rPr>
          <w:fldChar w:fldCharType="separate"/>
        </w:r>
        <w:r w:rsidR="00B35011">
          <w:rPr>
            <w:noProof/>
            <w:webHidden/>
          </w:rPr>
          <w:t>10</w:t>
        </w:r>
        <w:r w:rsidR="00B35011">
          <w:rPr>
            <w:noProof/>
            <w:webHidden/>
          </w:rPr>
          <w:fldChar w:fldCharType="end"/>
        </w:r>
      </w:hyperlink>
    </w:p>
    <w:p w14:paraId="483CE66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2" w:history="1">
        <w:r w:rsidR="00B35011" w:rsidRPr="00C90AE5">
          <w:rPr>
            <w:rStyle w:val="Hyperlink"/>
            <w:noProof/>
            <w:lang w:eastAsia="zh-CN"/>
            <w14:scene3d>
              <w14:camera w14:prst="orthographicFront"/>
              <w14:lightRig w14:rig="threePt" w14:dir="t">
                <w14:rot w14:lat="0" w14:lon="0" w14:rev="0"/>
              </w14:lightRig>
            </w14:scene3d>
          </w:rPr>
          <w:t>3.2.2</w:t>
        </w:r>
        <w:r w:rsidR="00B35011">
          <w:rPr>
            <w:rFonts w:asciiTheme="minorHAnsi" w:eastAsiaTheme="minorEastAsia" w:hAnsiTheme="minorHAnsi" w:cstheme="minorBidi"/>
            <w:noProof/>
          </w:rPr>
          <w:tab/>
        </w:r>
        <w:r w:rsidR="00B35011" w:rsidRPr="00C90AE5">
          <w:rPr>
            <w:rStyle w:val="Hyperlink"/>
            <w:noProof/>
            <w:lang w:eastAsia="zh-CN"/>
          </w:rPr>
          <w:t>Summary comment</w:t>
        </w:r>
        <w:r w:rsidR="00B35011">
          <w:rPr>
            <w:noProof/>
            <w:webHidden/>
          </w:rPr>
          <w:tab/>
        </w:r>
        <w:r w:rsidR="00B35011">
          <w:rPr>
            <w:noProof/>
            <w:webHidden/>
          </w:rPr>
          <w:fldChar w:fldCharType="begin"/>
        </w:r>
        <w:r w:rsidR="00B35011">
          <w:rPr>
            <w:noProof/>
            <w:webHidden/>
          </w:rPr>
          <w:instrText xml:space="preserve"> PAGEREF _Toc395872242 \h </w:instrText>
        </w:r>
        <w:r w:rsidR="00B35011">
          <w:rPr>
            <w:noProof/>
            <w:webHidden/>
          </w:rPr>
        </w:r>
        <w:r w:rsidR="00B35011">
          <w:rPr>
            <w:noProof/>
            <w:webHidden/>
          </w:rPr>
          <w:fldChar w:fldCharType="separate"/>
        </w:r>
        <w:r w:rsidR="00B35011">
          <w:rPr>
            <w:noProof/>
            <w:webHidden/>
          </w:rPr>
          <w:t>11</w:t>
        </w:r>
        <w:r w:rsidR="00B35011">
          <w:rPr>
            <w:noProof/>
            <w:webHidden/>
          </w:rPr>
          <w:fldChar w:fldCharType="end"/>
        </w:r>
      </w:hyperlink>
    </w:p>
    <w:p w14:paraId="635FFE5E"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3" w:history="1">
        <w:r w:rsidR="00B35011" w:rsidRPr="00C90AE5">
          <w:rPr>
            <w:rStyle w:val="Hyperlink"/>
            <w:noProof/>
            <w:lang w:eastAsia="zh-CN"/>
            <w14:scene3d>
              <w14:camera w14:prst="orthographicFront"/>
              <w14:lightRig w14:rig="threePt" w14:dir="t">
                <w14:rot w14:lat="0" w14:lon="0" w14:rev="0"/>
              </w14:lightRig>
            </w14:scene3d>
          </w:rPr>
          <w:t>3.2.3</w:t>
        </w:r>
        <w:r w:rsidR="00B35011">
          <w:rPr>
            <w:rFonts w:asciiTheme="minorHAnsi" w:eastAsiaTheme="minorEastAsia" w:hAnsiTheme="minorHAnsi" w:cstheme="minorBidi"/>
            <w:noProof/>
          </w:rPr>
          <w:tab/>
        </w:r>
        <w:r w:rsidR="00B35011" w:rsidRPr="00C90AE5">
          <w:rPr>
            <w:rStyle w:val="Hyperlink"/>
            <w:noProof/>
            <w:lang w:eastAsia="zh-CN"/>
          </w:rPr>
          <w:t>Description comment</w:t>
        </w:r>
        <w:r w:rsidR="00B35011">
          <w:rPr>
            <w:noProof/>
            <w:webHidden/>
          </w:rPr>
          <w:tab/>
        </w:r>
        <w:r w:rsidR="00B35011">
          <w:rPr>
            <w:noProof/>
            <w:webHidden/>
          </w:rPr>
          <w:fldChar w:fldCharType="begin"/>
        </w:r>
        <w:r w:rsidR="00B35011">
          <w:rPr>
            <w:noProof/>
            <w:webHidden/>
          </w:rPr>
          <w:instrText xml:space="preserve"> PAGEREF _Toc395872243 \h </w:instrText>
        </w:r>
        <w:r w:rsidR="00B35011">
          <w:rPr>
            <w:noProof/>
            <w:webHidden/>
          </w:rPr>
        </w:r>
        <w:r w:rsidR="00B35011">
          <w:rPr>
            <w:noProof/>
            <w:webHidden/>
          </w:rPr>
          <w:fldChar w:fldCharType="separate"/>
        </w:r>
        <w:r w:rsidR="00B35011">
          <w:rPr>
            <w:noProof/>
            <w:webHidden/>
          </w:rPr>
          <w:t>11</w:t>
        </w:r>
        <w:r w:rsidR="00B35011">
          <w:rPr>
            <w:noProof/>
            <w:webHidden/>
          </w:rPr>
          <w:fldChar w:fldCharType="end"/>
        </w:r>
      </w:hyperlink>
    </w:p>
    <w:p w14:paraId="74AE4D23"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4" w:history="1">
        <w:r w:rsidR="00B35011" w:rsidRPr="00C90AE5">
          <w:rPr>
            <w:rStyle w:val="Hyperlink"/>
            <w:noProof/>
            <w:lang w:eastAsia="zh-CN"/>
            <w14:scene3d>
              <w14:camera w14:prst="orthographicFront"/>
              <w14:lightRig w14:rig="threePt" w14:dir="t">
                <w14:rot w14:lat="0" w14:lon="0" w14:rev="0"/>
              </w14:lightRig>
            </w14:scene3d>
          </w:rPr>
          <w:t>3.2.4</w:t>
        </w:r>
        <w:r w:rsidR="00B35011">
          <w:rPr>
            <w:rFonts w:asciiTheme="minorHAnsi" w:eastAsiaTheme="minorEastAsia" w:hAnsiTheme="minorHAnsi" w:cstheme="minorBidi"/>
            <w:noProof/>
          </w:rPr>
          <w:tab/>
        </w:r>
        <w:r w:rsidR="00B35011" w:rsidRPr="00C90AE5">
          <w:rPr>
            <w:rStyle w:val="Hyperlink"/>
            <w:noProof/>
            <w:lang w:eastAsia="zh-CN"/>
          </w:rPr>
          <w:t>A series of tags</w:t>
        </w:r>
        <w:r w:rsidR="00B35011">
          <w:rPr>
            <w:noProof/>
            <w:webHidden/>
          </w:rPr>
          <w:tab/>
        </w:r>
        <w:r w:rsidR="00B35011">
          <w:rPr>
            <w:noProof/>
            <w:webHidden/>
          </w:rPr>
          <w:fldChar w:fldCharType="begin"/>
        </w:r>
        <w:r w:rsidR="00B35011">
          <w:rPr>
            <w:noProof/>
            <w:webHidden/>
          </w:rPr>
          <w:instrText xml:space="preserve"> PAGEREF _Toc395872244 \h </w:instrText>
        </w:r>
        <w:r w:rsidR="00B35011">
          <w:rPr>
            <w:noProof/>
            <w:webHidden/>
          </w:rPr>
        </w:r>
        <w:r w:rsidR="00B35011">
          <w:rPr>
            <w:noProof/>
            <w:webHidden/>
          </w:rPr>
          <w:fldChar w:fldCharType="separate"/>
        </w:r>
        <w:r w:rsidR="00B35011">
          <w:rPr>
            <w:noProof/>
            <w:webHidden/>
          </w:rPr>
          <w:t>12</w:t>
        </w:r>
        <w:r w:rsidR="00B35011">
          <w:rPr>
            <w:noProof/>
            <w:webHidden/>
          </w:rPr>
          <w:fldChar w:fldCharType="end"/>
        </w:r>
      </w:hyperlink>
    </w:p>
    <w:p w14:paraId="5DD2349E"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45" w:history="1">
        <w:r w:rsidR="00B35011" w:rsidRPr="00C90AE5">
          <w:rPr>
            <w:rStyle w:val="Hyperlink"/>
            <w:noProof/>
            <w:lang w:eastAsia="zh-CN"/>
          </w:rPr>
          <w:t>3.3</w:t>
        </w:r>
        <w:r w:rsidR="00B35011">
          <w:rPr>
            <w:rFonts w:asciiTheme="minorHAnsi" w:eastAsiaTheme="minorEastAsia" w:hAnsiTheme="minorHAnsi" w:cstheme="minorBidi"/>
            <w:noProof/>
          </w:rPr>
          <w:tab/>
        </w:r>
        <w:r w:rsidR="00B35011" w:rsidRPr="00C90AE5">
          <w:rPr>
            <w:rStyle w:val="Hyperlink"/>
            <w:noProof/>
            <w:lang w:eastAsia="zh-CN"/>
          </w:rPr>
          <w:t>Useful Tags</w:t>
        </w:r>
        <w:r w:rsidR="00B35011">
          <w:rPr>
            <w:noProof/>
            <w:webHidden/>
          </w:rPr>
          <w:tab/>
        </w:r>
        <w:r w:rsidR="00B35011">
          <w:rPr>
            <w:noProof/>
            <w:webHidden/>
          </w:rPr>
          <w:fldChar w:fldCharType="begin"/>
        </w:r>
        <w:r w:rsidR="00B35011">
          <w:rPr>
            <w:noProof/>
            <w:webHidden/>
          </w:rPr>
          <w:instrText xml:space="preserve"> PAGEREF _Toc395872245 \h </w:instrText>
        </w:r>
        <w:r w:rsidR="00B35011">
          <w:rPr>
            <w:noProof/>
            <w:webHidden/>
          </w:rPr>
        </w:r>
        <w:r w:rsidR="00B35011">
          <w:rPr>
            <w:noProof/>
            <w:webHidden/>
          </w:rPr>
          <w:fldChar w:fldCharType="separate"/>
        </w:r>
        <w:r w:rsidR="00B35011">
          <w:rPr>
            <w:noProof/>
            <w:webHidden/>
          </w:rPr>
          <w:t>12</w:t>
        </w:r>
        <w:r w:rsidR="00B35011">
          <w:rPr>
            <w:noProof/>
            <w:webHidden/>
          </w:rPr>
          <w:fldChar w:fldCharType="end"/>
        </w:r>
      </w:hyperlink>
    </w:p>
    <w:p w14:paraId="643989CE"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6" w:history="1">
        <w:r w:rsidR="00B35011" w:rsidRPr="00C90AE5">
          <w:rPr>
            <w:rStyle w:val="Hyperlink"/>
            <w:noProof/>
            <w:lang w:eastAsia="zh-CN"/>
            <w14:scene3d>
              <w14:camera w14:prst="orthographicFront"/>
              <w14:lightRig w14:rig="threePt" w14:dir="t">
                <w14:rot w14:lat="0" w14:lon="0" w14:rev="0"/>
              </w14:lightRig>
            </w14:scene3d>
          </w:rPr>
          <w:t>3.3.1</w:t>
        </w:r>
        <w:r w:rsidR="00B35011">
          <w:rPr>
            <w:rFonts w:asciiTheme="minorHAnsi" w:eastAsiaTheme="minorEastAsia" w:hAnsiTheme="minorHAnsi" w:cstheme="minorBidi"/>
            <w:noProof/>
          </w:rPr>
          <w:tab/>
        </w:r>
        <w:r w:rsidR="00B35011" w:rsidRPr="00C90AE5">
          <w:rPr>
            <w:rStyle w:val="Hyperlink"/>
            <w:noProof/>
            <w:lang w:eastAsia="zh-CN"/>
          </w:rPr>
          <w:t>author</w:t>
        </w:r>
        <w:r w:rsidR="00B35011">
          <w:rPr>
            <w:noProof/>
            <w:webHidden/>
          </w:rPr>
          <w:tab/>
        </w:r>
        <w:r w:rsidR="00B35011">
          <w:rPr>
            <w:noProof/>
            <w:webHidden/>
          </w:rPr>
          <w:fldChar w:fldCharType="begin"/>
        </w:r>
        <w:r w:rsidR="00B35011">
          <w:rPr>
            <w:noProof/>
            <w:webHidden/>
          </w:rPr>
          <w:instrText xml:space="preserve"> PAGEREF _Toc395872246 \h </w:instrText>
        </w:r>
        <w:r w:rsidR="00B35011">
          <w:rPr>
            <w:noProof/>
            <w:webHidden/>
          </w:rPr>
        </w:r>
        <w:r w:rsidR="00B35011">
          <w:rPr>
            <w:noProof/>
            <w:webHidden/>
          </w:rPr>
          <w:fldChar w:fldCharType="separate"/>
        </w:r>
        <w:r w:rsidR="00B35011">
          <w:rPr>
            <w:noProof/>
            <w:webHidden/>
          </w:rPr>
          <w:t>12</w:t>
        </w:r>
        <w:r w:rsidR="00B35011">
          <w:rPr>
            <w:noProof/>
            <w:webHidden/>
          </w:rPr>
          <w:fldChar w:fldCharType="end"/>
        </w:r>
      </w:hyperlink>
    </w:p>
    <w:p w14:paraId="0E68A012"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7" w:history="1">
        <w:r w:rsidR="00B35011" w:rsidRPr="00C90AE5">
          <w:rPr>
            <w:rStyle w:val="Hyperlink"/>
            <w:noProof/>
            <w:lang w:eastAsia="zh-CN"/>
            <w14:scene3d>
              <w14:camera w14:prst="orthographicFront"/>
              <w14:lightRig w14:rig="threePt" w14:dir="t">
                <w14:rot w14:lat="0" w14:lon="0" w14:rev="0"/>
              </w14:lightRig>
            </w14:scene3d>
          </w:rPr>
          <w:t>3.3.2</w:t>
        </w:r>
        <w:r w:rsidR="00B35011">
          <w:rPr>
            <w:rFonts w:asciiTheme="minorHAnsi" w:eastAsiaTheme="minorEastAsia" w:hAnsiTheme="minorHAnsi" w:cstheme="minorBidi"/>
            <w:noProof/>
          </w:rPr>
          <w:tab/>
        </w:r>
        <w:r w:rsidR="00B35011" w:rsidRPr="00C90AE5">
          <w:rPr>
            <w:rStyle w:val="Hyperlink"/>
            <w:noProof/>
            <w:lang w:eastAsia="zh-CN"/>
          </w:rPr>
          <w:t>param</w:t>
        </w:r>
        <w:r w:rsidR="00B35011">
          <w:rPr>
            <w:noProof/>
            <w:webHidden/>
          </w:rPr>
          <w:tab/>
        </w:r>
        <w:r w:rsidR="00B35011">
          <w:rPr>
            <w:noProof/>
            <w:webHidden/>
          </w:rPr>
          <w:fldChar w:fldCharType="begin"/>
        </w:r>
        <w:r w:rsidR="00B35011">
          <w:rPr>
            <w:noProof/>
            <w:webHidden/>
          </w:rPr>
          <w:instrText xml:space="preserve"> PAGEREF _Toc395872247 \h </w:instrText>
        </w:r>
        <w:r w:rsidR="00B35011">
          <w:rPr>
            <w:noProof/>
            <w:webHidden/>
          </w:rPr>
        </w:r>
        <w:r w:rsidR="00B35011">
          <w:rPr>
            <w:noProof/>
            <w:webHidden/>
          </w:rPr>
          <w:fldChar w:fldCharType="separate"/>
        </w:r>
        <w:r w:rsidR="00B35011">
          <w:rPr>
            <w:noProof/>
            <w:webHidden/>
          </w:rPr>
          <w:t>12</w:t>
        </w:r>
        <w:r w:rsidR="00B35011">
          <w:rPr>
            <w:noProof/>
            <w:webHidden/>
          </w:rPr>
          <w:fldChar w:fldCharType="end"/>
        </w:r>
      </w:hyperlink>
    </w:p>
    <w:p w14:paraId="5ED18C2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8" w:history="1">
        <w:r w:rsidR="00B35011" w:rsidRPr="00C90AE5">
          <w:rPr>
            <w:rStyle w:val="Hyperlink"/>
            <w:noProof/>
            <w:lang w:eastAsia="zh-CN"/>
            <w14:scene3d>
              <w14:camera w14:prst="orthographicFront"/>
              <w14:lightRig w14:rig="threePt" w14:dir="t">
                <w14:rot w14:lat="0" w14:lon="0" w14:rev="0"/>
              </w14:lightRig>
            </w14:scene3d>
          </w:rPr>
          <w:t>3.3.3</w:t>
        </w:r>
        <w:r w:rsidR="00B35011">
          <w:rPr>
            <w:rFonts w:asciiTheme="minorHAnsi" w:eastAsiaTheme="minorEastAsia" w:hAnsiTheme="minorHAnsi" w:cstheme="minorBidi"/>
            <w:noProof/>
          </w:rPr>
          <w:tab/>
        </w:r>
        <w:r w:rsidR="00B35011" w:rsidRPr="00C90AE5">
          <w:rPr>
            <w:rStyle w:val="Hyperlink"/>
            <w:noProof/>
            <w:lang w:eastAsia="zh-CN"/>
          </w:rPr>
          <w:t>return</w:t>
        </w:r>
        <w:r w:rsidR="00B35011">
          <w:rPr>
            <w:noProof/>
            <w:webHidden/>
          </w:rPr>
          <w:tab/>
        </w:r>
        <w:r w:rsidR="00B35011">
          <w:rPr>
            <w:noProof/>
            <w:webHidden/>
          </w:rPr>
          <w:fldChar w:fldCharType="begin"/>
        </w:r>
        <w:r w:rsidR="00B35011">
          <w:rPr>
            <w:noProof/>
            <w:webHidden/>
          </w:rPr>
          <w:instrText xml:space="preserve"> PAGEREF _Toc395872248 \h </w:instrText>
        </w:r>
        <w:r w:rsidR="00B35011">
          <w:rPr>
            <w:noProof/>
            <w:webHidden/>
          </w:rPr>
        </w:r>
        <w:r w:rsidR="00B35011">
          <w:rPr>
            <w:noProof/>
            <w:webHidden/>
          </w:rPr>
          <w:fldChar w:fldCharType="separate"/>
        </w:r>
        <w:r w:rsidR="00B35011">
          <w:rPr>
            <w:noProof/>
            <w:webHidden/>
          </w:rPr>
          <w:t>13</w:t>
        </w:r>
        <w:r w:rsidR="00B35011">
          <w:rPr>
            <w:noProof/>
            <w:webHidden/>
          </w:rPr>
          <w:fldChar w:fldCharType="end"/>
        </w:r>
      </w:hyperlink>
    </w:p>
    <w:p w14:paraId="27FACE86"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49" w:history="1">
        <w:r w:rsidR="00B35011" w:rsidRPr="00C90AE5">
          <w:rPr>
            <w:rStyle w:val="Hyperlink"/>
            <w:noProof/>
            <w:lang w:eastAsia="zh-CN"/>
            <w14:scene3d>
              <w14:camera w14:prst="orthographicFront"/>
              <w14:lightRig w14:rig="threePt" w14:dir="t">
                <w14:rot w14:lat="0" w14:lon="0" w14:rev="0"/>
              </w14:lightRig>
            </w14:scene3d>
          </w:rPr>
          <w:t>3.3.4</w:t>
        </w:r>
        <w:r w:rsidR="00B35011">
          <w:rPr>
            <w:rFonts w:asciiTheme="minorHAnsi" w:eastAsiaTheme="minorEastAsia" w:hAnsiTheme="minorHAnsi" w:cstheme="minorBidi"/>
            <w:noProof/>
          </w:rPr>
          <w:tab/>
        </w:r>
        <w:r w:rsidR="00B35011" w:rsidRPr="00C90AE5">
          <w:rPr>
            <w:rStyle w:val="Hyperlink"/>
            <w:noProof/>
            <w:lang w:eastAsia="zh-CN"/>
          </w:rPr>
          <w:t>version</w:t>
        </w:r>
        <w:r w:rsidR="00B35011">
          <w:rPr>
            <w:noProof/>
            <w:webHidden/>
          </w:rPr>
          <w:tab/>
        </w:r>
        <w:r w:rsidR="00B35011">
          <w:rPr>
            <w:noProof/>
            <w:webHidden/>
          </w:rPr>
          <w:fldChar w:fldCharType="begin"/>
        </w:r>
        <w:r w:rsidR="00B35011">
          <w:rPr>
            <w:noProof/>
            <w:webHidden/>
          </w:rPr>
          <w:instrText xml:space="preserve"> PAGEREF _Toc395872249 \h </w:instrText>
        </w:r>
        <w:r w:rsidR="00B35011">
          <w:rPr>
            <w:noProof/>
            <w:webHidden/>
          </w:rPr>
        </w:r>
        <w:r w:rsidR="00B35011">
          <w:rPr>
            <w:noProof/>
            <w:webHidden/>
          </w:rPr>
          <w:fldChar w:fldCharType="separate"/>
        </w:r>
        <w:r w:rsidR="00B35011">
          <w:rPr>
            <w:noProof/>
            <w:webHidden/>
          </w:rPr>
          <w:t>13</w:t>
        </w:r>
        <w:r w:rsidR="00B35011">
          <w:rPr>
            <w:noProof/>
            <w:webHidden/>
          </w:rPr>
          <w:fldChar w:fldCharType="end"/>
        </w:r>
      </w:hyperlink>
    </w:p>
    <w:p w14:paraId="5BD1A50C"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50" w:history="1">
        <w:r w:rsidR="00B35011" w:rsidRPr="00C90AE5">
          <w:rPr>
            <w:rStyle w:val="Hyperlink"/>
            <w:noProof/>
            <w:lang w:eastAsia="zh-CN"/>
            <w14:scene3d>
              <w14:camera w14:prst="orthographicFront"/>
              <w14:lightRig w14:rig="threePt" w14:dir="t">
                <w14:rot w14:lat="0" w14:lon="0" w14:rev="0"/>
              </w14:lightRig>
            </w14:scene3d>
          </w:rPr>
          <w:t>3.3.5</w:t>
        </w:r>
        <w:r w:rsidR="00B35011">
          <w:rPr>
            <w:rFonts w:asciiTheme="minorHAnsi" w:eastAsiaTheme="minorEastAsia" w:hAnsiTheme="minorHAnsi" w:cstheme="minorBidi"/>
            <w:noProof/>
          </w:rPr>
          <w:tab/>
        </w:r>
        <w:r w:rsidR="00B35011" w:rsidRPr="00C90AE5">
          <w:rPr>
            <w:rStyle w:val="Hyperlink"/>
            <w:noProof/>
            <w:lang w:eastAsia="zh-CN"/>
          </w:rPr>
          <w:t>example</w:t>
        </w:r>
        <w:r w:rsidR="00B35011">
          <w:rPr>
            <w:noProof/>
            <w:webHidden/>
          </w:rPr>
          <w:tab/>
        </w:r>
        <w:r w:rsidR="00B35011">
          <w:rPr>
            <w:noProof/>
            <w:webHidden/>
          </w:rPr>
          <w:fldChar w:fldCharType="begin"/>
        </w:r>
        <w:r w:rsidR="00B35011">
          <w:rPr>
            <w:noProof/>
            <w:webHidden/>
          </w:rPr>
          <w:instrText xml:space="preserve"> PAGEREF _Toc395872250 \h </w:instrText>
        </w:r>
        <w:r w:rsidR="00B35011">
          <w:rPr>
            <w:noProof/>
            <w:webHidden/>
          </w:rPr>
        </w:r>
        <w:r w:rsidR="00B35011">
          <w:rPr>
            <w:noProof/>
            <w:webHidden/>
          </w:rPr>
          <w:fldChar w:fldCharType="separate"/>
        </w:r>
        <w:r w:rsidR="00B35011">
          <w:rPr>
            <w:noProof/>
            <w:webHidden/>
          </w:rPr>
          <w:t>14</w:t>
        </w:r>
        <w:r w:rsidR="00B35011">
          <w:rPr>
            <w:noProof/>
            <w:webHidden/>
          </w:rPr>
          <w:fldChar w:fldCharType="end"/>
        </w:r>
      </w:hyperlink>
    </w:p>
    <w:p w14:paraId="14B5AA4F"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51" w:history="1">
        <w:r w:rsidR="00B35011" w:rsidRPr="00C90AE5">
          <w:rPr>
            <w:rStyle w:val="Hyperlink"/>
            <w:noProof/>
            <w:lang w:eastAsia="zh-CN"/>
          </w:rPr>
          <w:t>3.4</w:t>
        </w:r>
        <w:r w:rsidR="00B35011">
          <w:rPr>
            <w:rFonts w:asciiTheme="minorHAnsi" w:eastAsiaTheme="minorEastAsia" w:hAnsiTheme="minorHAnsi" w:cstheme="minorBidi"/>
            <w:noProof/>
          </w:rPr>
          <w:tab/>
        </w:r>
        <w:r w:rsidR="00B35011" w:rsidRPr="00C90AE5">
          <w:rPr>
            <w:rStyle w:val="Hyperlink"/>
            <w:noProof/>
            <w:lang w:eastAsia="zh-CN"/>
          </w:rPr>
          <w:t>Old/Unused Codes</w:t>
        </w:r>
        <w:r w:rsidR="00B35011">
          <w:rPr>
            <w:noProof/>
            <w:webHidden/>
          </w:rPr>
          <w:tab/>
        </w:r>
        <w:r w:rsidR="00B35011">
          <w:rPr>
            <w:noProof/>
            <w:webHidden/>
          </w:rPr>
          <w:fldChar w:fldCharType="begin"/>
        </w:r>
        <w:r w:rsidR="00B35011">
          <w:rPr>
            <w:noProof/>
            <w:webHidden/>
          </w:rPr>
          <w:instrText xml:space="preserve"> PAGEREF _Toc395872251 \h </w:instrText>
        </w:r>
        <w:r w:rsidR="00B35011">
          <w:rPr>
            <w:noProof/>
            <w:webHidden/>
          </w:rPr>
        </w:r>
        <w:r w:rsidR="00B35011">
          <w:rPr>
            <w:noProof/>
            <w:webHidden/>
          </w:rPr>
          <w:fldChar w:fldCharType="separate"/>
        </w:r>
        <w:r w:rsidR="00B35011">
          <w:rPr>
            <w:noProof/>
            <w:webHidden/>
          </w:rPr>
          <w:t>15</w:t>
        </w:r>
        <w:r w:rsidR="00B35011">
          <w:rPr>
            <w:noProof/>
            <w:webHidden/>
          </w:rPr>
          <w:fldChar w:fldCharType="end"/>
        </w:r>
      </w:hyperlink>
    </w:p>
    <w:p w14:paraId="18535039" w14:textId="77777777" w:rsidR="00B35011" w:rsidRDefault="004C1521">
      <w:pPr>
        <w:pStyle w:val="TOC1"/>
        <w:tabs>
          <w:tab w:val="left" w:pos="440"/>
          <w:tab w:val="right" w:leader="dot" w:pos="9017"/>
        </w:tabs>
        <w:rPr>
          <w:rFonts w:asciiTheme="minorHAnsi" w:eastAsiaTheme="minorEastAsia" w:hAnsiTheme="minorHAnsi" w:cstheme="minorBidi"/>
          <w:noProof/>
        </w:rPr>
      </w:pPr>
      <w:hyperlink w:anchor="_Toc395872252" w:history="1">
        <w:r w:rsidR="00B35011" w:rsidRPr="00C90AE5">
          <w:rPr>
            <w:rStyle w:val="Hyperlink"/>
            <w:noProof/>
          </w:rPr>
          <w:t>4.</w:t>
        </w:r>
        <w:r w:rsidR="00B35011">
          <w:rPr>
            <w:rFonts w:asciiTheme="minorHAnsi" w:eastAsiaTheme="minorEastAsia" w:hAnsiTheme="minorHAnsi" w:cstheme="minorBidi"/>
            <w:noProof/>
          </w:rPr>
          <w:tab/>
        </w:r>
        <w:r w:rsidR="00B35011" w:rsidRPr="00C90AE5">
          <w:rPr>
            <w:rStyle w:val="Hyperlink"/>
            <w:noProof/>
          </w:rPr>
          <w:t>MySQL Coding Standard</w:t>
        </w:r>
        <w:r w:rsidR="00B35011">
          <w:rPr>
            <w:noProof/>
            <w:webHidden/>
          </w:rPr>
          <w:tab/>
        </w:r>
        <w:r w:rsidR="00B35011">
          <w:rPr>
            <w:noProof/>
            <w:webHidden/>
          </w:rPr>
          <w:fldChar w:fldCharType="begin"/>
        </w:r>
        <w:r w:rsidR="00B35011">
          <w:rPr>
            <w:noProof/>
            <w:webHidden/>
          </w:rPr>
          <w:instrText xml:space="preserve"> PAGEREF _Toc395872252 \h </w:instrText>
        </w:r>
        <w:r w:rsidR="00B35011">
          <w:rPr>
            <w:noProof/>
            <w:webHidden/>
          </w:rPr>
        </w:r>
        <w:r w:rsidR="00B35011">
          <w:rPr>
            <w:noProof/>
            <w:webHidden/>
          </w:rPr>
          <w:fldChar w:fldCharType="separate"/>
        </w:r>
        <w:r w:rsidR="00B35011">
          <w:rPr>
            <w:noProof/>
            <w:webHidden/>
          </w:rPr>
          <w:t>15</w:t>
        </w:r>
        <w:r w:rsidR="00B35011">
          <w:rPr>
            <w:noProof/>
            <w:webHidden/>
          </w:rPr>
          <w:fldChar w:fldCharType="end"/>
        </w:r>
      </w:hyperlink>
    </w:p>
    <w:p w14:paraId="4F396509"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55" w:history="1">
        <w:r w:rsidR="00B35011" w:rsidRPr="00C90AE5">
          <w:rPr>
            <w:rStyle w:val="Hyperlink"/>
            <w:noProof/>
          </w:rPr>
          <w:t>4.1</w:t>
        </w:r>
        <w:r w:rsidR="00B35011">
          <w:rPr>
            <w:rFonts w:asciiTheme="minorHAnsi" w:eastAsiaTheme="minorEastAsia" w:hAnsiTheme="minorHAnsi" w:cstheme="minorBidi"/>
            <w:noProof/>
          </w:rPr>
          <w:tab/>
        </w:r>
        <w:r w:rsidR="00B35011" w:rsidRPr="00C90AE5">
          <w:rPr>
            <w:rStyle w:val="Hyperlink"/>
            <w:noProof/>
          </w:rPr>
          <w:t>MySQL naming conventions</w:t>
        </w:r>
        <w:r w:rsidR="00B35011">
          <w:rPr>
            <w:noProof/>
            <w:webHidden/>
          </w:rPr>
          <w:tab/>
        </w:r>
        <w:r w:rsidR="00B35011">
          <w:rPr>
            <w:noProof/>
            <w:webHidden/>
          </w:rPr>
          <w:fldChar w:fldCharType="begin"/>
        </w:r>
        <w:r w:rsidR="00B35011">
          <w:rPr>
            <w:noProof/>
            <w:webHidden/>
          </w:rPr>
          <w:instrText xml:space="preserve"> PAGEREF _Toc395872255 \h </w:instrText>
        </w:r>
        <w:r w:rsidR="00B35011">
          <w:rPr>
            <w:noProof/>
            <w:webHidden/>
          </w:rPr>
        </w:r>
        <w:r w:rsidR="00B35011">
          <w:rPr>
            <w:noProof/>
            <w:webHidden/>
          </w:rPr>
          <w:fldChar w:fldCharType="separate"/>
        </w:r>
        <w:r w:rsidR="00B35011">
          <w:rPr>
            <w:noProof/>
            <w:webHidden/>
          </w:rPr>
          <w:t>15</w:t>
        </w:r>
        <w:r w:rsidR="00B35011">
          <w:rPr>
            <w:noProof/>
            <w:webHidden/>
          </w:rPr>
          <w:fldChar w:fldCharType="end"/>
        </w:r>
      </w:hyperlink>
    </w:p>
    <w:p w14:paraId="67E5EB4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56" w:history="1">
        <w:r w:rsidR="00B35011" w:rsidRPr="00C90AE5">
          <w:rPr>
            <w:rStyle w:val="Hyperlink"/>
            <w:noProof/>
            <w:lang w:eastAsia="zh-CN"/>
            <w14:scene3d>
              <w14:camera w14:prst="orthographicFront"/>
              <w14:lightRig w14:rig="threePt" w14:dir="t">
                <w14:rot w14:lat="0" w14:lon="0" w14:rev="0"/>
              </w14:lightRig>
            </w14:scene3d>
          </w:rPr>
          <w:t>4.1.1</w:t>
        </w:r>
        <w:r w:rsidR="00B35011">
          <w:rPr>
            <w:rFonts w:asciiTheme="minorHAnsi" w:eastAsiaTheme="minorEastAsia" w:hAnsiTheme="minorHAnsi" w:cstheme="minorBidi"/>
            <w:noProof/>
          </w:rPr>
          <w:tab/>
        </w:r>
        <w:r w:rsidR="00B35011" w:rsidRPr="00C90AE5">
          <w:rPr>
            <w:rStyle w:val="Hyperlink"/>
            <w:noProof/>
            <w:lang w:eastAsia="zh-CN"/>
          </w:rPr>
          <w:t>Table Naming</w:t>
        </w:r>
        <w:r w:rsidR="00B35011">
          <w:rPr>
            <w:noProof/>
            <w:webHidden/>
          </w:rPr>
          <w:tab/>
        </w:r>
        <w:r w:rsidR="00B35011">
          <w:rPr>
            <w:noProof/>
            <w:webHidden/>
          </w:rPr>
          <w:fldChar w:fldCharType="begin"/>
        </w:r>
        <w:r w:rsidR="00B35011">
          <w:rPr>
            <w:noProof/>
            <w:webHidden/>
          </w:rPr>
          <w:instrText xml:space="preserve"> PAGEREF _Toc395872256 \h </w:instrText>
        </w:r>
        <w:r w:rsidR="00B35011">
          <w:rPr>
            <w:noProof/>
            <w:webHidden/>
          </w:rPr>
        </w:r>
        <w:r w:rsidR="00B35011">
          <w:rPr>
            <w:noProof/>
            <w:webHidden/>
          </w:rPr>
          <w:fldChar w:fldCharType="separate"/>
        </w:r>
        <w:r w:rsidR="00B35011">
          <w:rPr>
            <w:noProof/>
            <w:webHidden/>
          </w:rPr>
          <w:t>15</w:t>
        </w:r>
        <w:r w:rsidR="00B35011">
          <w:rPr>
            <w:noProof/>
            <w:webHidden/>
          </w:rPr>
          <w:fldChar w:fldCharType="end"/>
        </w:r>
      </w:hyperlink>
    </w:p>
    <w:p w14:paraId="7A80CB6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57" w:history="1">
        <w:r w:rsidR="00B35011" w:rsidRPr="00C90AE5">
          <w:rPr>
            <w:rStyle w:val="Hyperlink"/>
            <w:noProof/>
            <w:lang w:eastAsia="zh-CN"/>
            <w14:scene3d>
              <w14:camera w14:prst="orthographicFront"/>
              <w14:lightRig w14:rig="threePt" w14:dir="t">
                <w14:rot w14:lat="0" w14:lon="0" w14:rev="0"/>
              </w14:lightRig>
            </w14:scene3d>
          </w:rPr>
          <w:t>4.1.2</w:t>
        </w:r>
        <w:r w:rsidR="00B35011">
          <w:rPr>
            <w:rFonts w:asciiTheme="minorHAnsi" w:eastAsiaTheme="minorEastAsia" w:hAnsiTheme="minorHAnsi" w:cstheme="minorBidi"/>
            <w:noProof/>
          </w:rPr>
          <w:tab/>
        </w:r>
        <w:r w:rsidR="00B35011" w:rsidRPr="00C90AE5">
          <w:rPr>
            <w:rStyle w:val="Hyperlink"/>
            <w:noProof/>
            <w:lang w:eastAsia="zh-CN"/>
          </w:rPr>
          <w:t>Field Naming</w:t>
        </w:r>
        <w:r w:rsidR="00B35011">
          <w:rPr>
            <w:noProof/>
            <w:webHidden/>
          </w:rPr>
          <w:tab/>
        </w:r>
        <w:r w:rsidR="00B35011">
          <w:rPr>
            <w:noProof/>
            <w:webHidden/>
          </w:rPr>
          <w:fldChar w:fldCharType="begin"/>
        </w:r>
        <w:r w:rsidR="00B35011">
          <w:rPr>
            <w:noProof/>
            <w:webHidden/>
          </w:rPr>
          <w:instrText xml:space="preserve"> PAGEREF _Toc395872257 \h </w:instrText>
        </w:r>
        <w:r w:rsidR="00B35011">
          <w:rPr>
            <w:noProof/>
            <w:webHidden/>
          </w:rPr>
        </w:r>
        <w:r w:rsidR="00B35011">
          <w:rPr>
            <w:noProof/>
            <w:webHidden/>
          </w:rPr>
          <w:fldChar w:fldCharType="separate"/>
        </w:r>
        <w:r w:rsidR="00B35011">
          <w:rPr>
            <w:noProof/>
            <w:webHidden/>
          </w:rPr>
          <w:t>15</w:t>
        </w:r>
        <w:r w:rsidR="00B35011">
          <w:rPr>
            <w:noProof/>
            <w:webHidden/>
          </w:rPr>
          <w:fldChar w:fldCharType="end"/>
        </w:r>
      </w:hyperlink>
    </w:p>
    <w:p w14:paraId="3A09085D"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58" w:history="1">
        <w:r w:rsidR="00B35011" w:rsidRPr="00C90AE5">
          <w:rPr>
            <w:rStyle w:val="Hyperlink"/>
            <w:noProof/>
          </w:rPr>
          <w:t>4.2</w:t>
        </w:r>
        <w:r w:rsidR="00B35011">
          <w:rPr>
            <w:rFonts w:asciiTheme="minorHAnsi" w:eastAsiaTheme="minorEastAsia" w:hAnsiTheme="minorHAnsi" w:cstheme="minorBidi"/>
            <w:noProof/>
          </w:rPr>
          <w:tab/>
        </w:r>
        <w:r w:rsidR="00B35011" w:rsidRPr="00C90AE5">
          <w:rPr>
            <w:rStyle w:val="Hyperlink"/>
            <w:noProof/>
          </w:rPr>
          <w:t>MySQL script coding style</w:t>
        </w:r>
        <w:r w:rsidR="00B35011">
          <w:rPr>
            <w:noProof/>
            <w:webHidden/>
          </w:rPr>
          <w:tab/>
        </w:r>
        <w:r w:rsidR="00B35011">
          <w:rPr>
            <w:noProof/>
            <w:webHidden/>
          </w:rPr>
          <w:fldChar w:fldCharType="begin"/>
        </w:r>
        <w:r w:rsidR="00B35011">
          <w:rPr>
            <w:noProof/>
            <w:webHidden/>
          </w:rPr>
          <w:instrText xml:space="preserve"> PAGEREF _Toc395872258 \h </w:instrText>
        </w:r>
        <w:r w:rsidR="00B35011">
          <w:rPr>
            <w:noProof/>
            <w:webHidden/>
          </w:rPr>
        </w:r>
        <w:r w:rsidR="00B35011">
          <w:rPr>
            <w:noProof/>
            <w:webHidden/>
          </w:rPr>
          <w:fldChar w:fldCharType="separate"/>
        </w:r>
        <w:r w:rsidR="00B35011">
          <w:rPr>
            <w:noProof/>
            <w:webHidden/>
          </w:rPr>
          <w:t>16</w:t>
        </w:r>
        <w:r w:rsidR="00B35011">
          <w:rPr>
            <w:noProof/>
            <w:webHidden/>
          </w:rPr>
          <w:fldChar w:fldCharType="end"/>
        </w:r>
      </w:hyperlink>
    </w:p>
    <w:p w14:paraId="0792A3B1"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59" w:history="1">
        <w:r w:rsidR="00B35011" w:rsidRPr="00C90AE5">
          <w:rPr>
            <w:rStyle w:val="Hyperlink"/>
            <w:noProof/>
            <w:lang w:eastAsia="zh-CN"/>
            <w14:scene3d>
              <w14:camera w14:prst="orthographicFront"/>
              <w14:lightRig w14:rig="threePt" w14:dir="t">
                <w14:rot w14:lat="0" w14:lon="0" w14:rev="0"/>
              </w14:lightRig>
            </w14:scene3d>
          </w:rPr>
          <w:t>4.2.1</w:t>
        </w:r>
        <w:r w:rsidR="00B35011">
          <w:rPr>
            <w:rFonts w:asciiTheme="minorHAnsi" w:eastAsiaTheme="minorEastAsia" w:hAnsiTheme="minorHAnsi" w:cstheme="minorBidi"/>
            <w:noProof/>
          </w:rPr>
          <w:tab/>
        </w:r>
        <w:r w:rsidR="00B35011" w:rsidRPr="00C90AE5">
          <w:rPr>
            <w:rStyle w:val="Hyperlink"/>
            <w:noProof/>
            <w:lang w:eastAsia="zh-CN"/>
          </w:rPr>
          <w:t>Table Key</w:t>
        </w:r>
        <w:r w:rsidR="00B35011">
          <w:rPr>
            <w:noProof/>
            <w:webHidden/>
          </w:rPr>
          <w:tab/>
        </w:r>
        <w:r w:rsidR="00B35011">
          <w:rPr>
            <w:noProof/>
            <w:webHidden/>
          </w:rPr>
          <w:fldChar w:fldCharType="begin"/>
        </w:r>
        <w:r w:rsidR="00B35011">
          <w:rPr>
            <w:noProof/>
            <w:webHidden/>
          </w:rPr>
          <w:instrText xml:space="preserve"> PAGEREF _Toc395872259 \h </w:instrText>
        </w:r>
        <w:r w:rsidR="00B35011">
          <w:rPr>
            <w:noProof/>
            <w:webHidden/>
          </w:rPr>
        </w:r>
        <w:r w:rsidR="00B35011">
          <w:rPr>
            <w:noProof/>
            <w:webHidden/>
          </w:rPr>
          <w:fldChar w:fldCharType="separate"/>
        </w:r>
        <w:r w:rsidR="00B35011">
          <w:rPr>
            <w:noProof/>
            <w:webHidden/>
          </w:rPr>
          <w:t>16</w:t>
        </w:r>
        <w:r w:rsidR="00B35011">
          <w:rPr>
            <w:noProof/>
            <w:webHidden/>
          </w:rPr>
          <w:fldChar w:fldCharType="end"/>
        </w:r>
      </w:hyperlink>
    </w:p>
    <w:p w14:paraId="1F9E70DB"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0" w:history="1">
        <w:r w:rsidR="00B35011" w:rsidRPr="00C90AE5">
          <w:rPr>
            <w:rStyle w:val="Hyperlink"/>
            <w:noProof/>
            <w:lang w:eastAsia="zh-CN"/>
            <w14:scene3d>
              <w14:camera w14:prst="orthographicFront"/>
              <w14:lightRig w14:rig="threePt" w14:dir="t">
                <w14:rot w14:lat="0" w14:lon="0" w14:rev="0"/>
              </w14:lightRig>
            </w14:scene3d>
          </w:rPr>
          <w:t>4.2.2</w:t>
        </w:r>
        <w:r w:rsidR="00B35011">
          <w:rPr>
            <w:rFonts w:asciiTheme="minorHAnsi" w:eastAsiaTheme="minorEastAsia" w:hAnsiTheme="minorHAnsi" w:cstheme="minorBidi"/>
            <w:noProof/>
          </w:rPr>
          <w:tab/>
        </w:r>
        <w:r w:rsidR="00B35011" w:rsidRPr="00C90AE5">
          <w:rPr>
            <w:rStyle w:val="Hyperlink"/>
            <w:noProof/>
            <w:lang w:eastAsia="zh-CN"/>
          </w:rPr>
          <w:t>Table Index</w:t>
        </w:r>
        <w:r w:rsidR="00B35011">
          <w:rPr>
            <w:noProof/>
            <w:webHidden/>
          </w:rPr>
          <w:tab/>
        </w:r>
        <w:r w:rsidR="00B35011">
          <w:rPr>
            <w:noProof/>
            <w:webHidden/>
          </w:rPr>
          <w:fldChar w:fldCharType="begin"/>
        </w:r>
        <w:r w:rsidR="00B35011">
          <w:rPr>
            <w:noProof/>
            <w:webHidden/>
          </w:rPr>
          <w:instrText xml:space="preserve"> PAGEREF _Toc395872260 \h </w:instrText>
        </w:r>
        <w:r w:rsidR="00B35011">
          <w:rPr>
            <w:noProof/>
            <w:webHidden/>
          </w:rPr>
        </w:r>
        <w:r w:rsidR="00B35011">
          <w:rPr>
            <w:noProof/>
            <w:webHidden/>
          </w:rPr>
          <w:fldChar w:fldCharType="separate"/>
        </w:r>
        <w:r w:rsidR="00B35011">
          <w:rPr>
            <w:noProof/>
            <w:webHidden/>
          </w:rPr>
          <w:t>16</w:t>
        </w:r>
        <w:r w:rsidR="00B35011">
          <w:rPr>
            <w:noProof/>
            <w:webHidden/>
          </w:rPr>
          <w:fldChar w:fldCharType="end"/>
        </w:r>
      </w:hyperlink>
    </w:p>
    <w:p w14:paraId="1C5C33D7"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1" w:history="1">
        <w:r w:rsidR="00B35011" w:rsidRPr="00C90AE5">
          <w:rPr>
            <w:rStyle w:val="Hyperlink"/>
            <w:noProof/>
            <w:lang w:eastAsia="zh-CN"/>
            <w14:scene3d>
              <w14:camera w14:prst="orthographicFront"/>
              <w14:lightRig w14:rig="threePt" w14:dir="t">
                <w14:rot w14:lat="0" w14:lon="0" w14:rev="0"/>
              </w14:lightRig>
            </w14:scene3d>
          </w:rPr>
          <w:t>4.2.3</w:t>
        </w:r>
        <w:r w:rsidR="00B35011">
          <w:rPr>
            <w:rFonts w:asciiTheme="minorHAnsi" w:eastAsiaTheme="minorEastAsia" w:hAnsiTheme="minorHAnsi" w:cstheme="minorBidi"/>
            <w:noProof/>
          </w:rPr>
          <w:tab/>
        </w:r>
        <w:r w:rsidR="00B35011" w:rsidRPr="00C90AE5">
          <w:rPr>
            <w:rStyle w:val="Hyperlink"/>
            <w:noProof/>
            <w:lang w:eastAsia="zh-CN"/>
          </w:rPr>
          <w:t>Referencing Fixed Rows</w:t>
        </w:r>
        <w:r w:rsidR="00B35011">
          <w:rPr>
            <w:noProof/>
            <w:webHidden/>
          </w:rPr>
          <w:tab/>
        </w:r>
        <w:r w:rsidR="00B35011">
          <w:rPr>
            <w:noProof/>
            <w:webHidden/>
          </w:rPr>
          <w:fldChar w:fldCharType="begin"/>
        </w:r>
        <w:r w:rsidR="00B35011">
          <w:rPr>
            <w:noProof/>
            <w:webHidden/>
          </w:rPr>
          <w:instrText xml:space="preserve"> PAGEREF _Toc395872261 \h </w:instrText>
        </w:r>
        <w:r w:rsidR="00B35011">
          <w:rPr>
            <w:noProof/>
            <w:webHidden/>
          </w:rPr>
        </w:r>
        <w:r w:rsidR="00B35011">
          <w:rPr>
            <w:noProof/>
            <w:webHidden/>
          </w:rPr>
          <w:fldChar w:fldCharType="separate"/>
        </w:r>
        <w:r w:rsidR="00B35011">
          <w:rPr>
            <w:noProof/>
            <w:webHidden/>
          </w:rPr>
          <w:t>16</w:t>
        </w:r>
        <w:r w:rsidR="00B35011">
          <w:rPr>
            <w:noProof/>
            <w:webHidden/>
          </w:rPr>
          <w:fldChar w:fldCharType="end"/>
        </w:r>
      </w:hyperlink>
    </w:p>
    <w:p w14:paraId="183D6E03"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2" w:history="1">
        <w:r w:rsidR="00B35011" w:rsidRPr="00C90AE5">
          <w:rPr>
            <w:rStyle w:val="Hyperlink"/>
            <w:noProof/>
            <w:lang w:eastAsia="zh-CN"/>
            <w14:scene3d>
              <w14:camera w14:prst="orthographicFront"/>
              <w14:lightRig w14:rig="threePt" w14:dir="t">
                <w14:rot w14:lat="0" w14:lon="0" w14:rev="0"/>
              </w14:lightRig>
            </w14:scene3d>
          </w:rPr>
          <w:t>4.2.4</w:t>
        </w:r>
        <w:r w:rsidR="00B35011">
          <w:rPr>
            <w:rFonts w:asciiTheme="minorHAnsi" w:eastAsiaTheme="minorEastAsia" w:hAnsiTheme="minorHAnsi" w:cstheme="minorBidi"/>
            <w:noProof/>
          </w:rPr>
          <w:tab/>
        </w:r>
        <w:r w:rsidR="00B35011" w:rsidRPr="00C90AE5">
          <w:rPr>
            <w:rStyle w:val="Hyperlink"/>
            <w:noProof/>
          </w:rPr>
          <w:t>SQL Statements</w:t>
        </w:r>
        <w:r w:rsidR="00B35011">
          <w:rPr>
            <w:noProof/>
            <w:webHidden/>
          </w:rPr>
          <w:tab/>
        </w:r>
        <w:r w:rsidR="00B35011">
          <w:rPr>
            <w:noProof/>
            <w:webHidden/>
          </w:rPr>
          <w:fldChar w:fldCharType="begin"/>
        </w:r>
        <w:r w:rsidR="00B35011">
          <w:rPr>
            <w:noProof/>
            <w:webHidden/>
          </w:rPr>
          <w:instrText xml:space="preserve"> PAGEREF _Toc395872262 \h </w:instrText>
        </w:r>
        <w:r w:rsidR="00B35011">
          <w:rPr>
            <w:noProof/>
            <w:webHidden/>
          </w:rPr>
        </w:r>
        <w:r w:rsidR="00B35011">
          <w:rPr>
            <w:noProof/>
            <w:webHidden/>
          </w:rPr>
          <w:fldChar w:fldCharType="separate"/>
        </w:r>
        <w:r w:rsidR="00B35011">
          <w:rPr>
            <w:noProof/>
            <w:webHidden/>
          </w:rPr>
          <w:t>17</w:t>
        </w:r>
        <w:r w:rsidR="00B35011">
          <w:rPr>
            <w:noProof/>
            <w:webHidden/>
          </w:rPr>
          <w:fldChar w:fldCharType="end"/>
        </w:r>
      </w:hyperlink>
    </w:p>
    <w:p w14:paraId="07B237B2"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3" w:history="1">
        <w:r w:rsidR="00B35011" w:rsidRPr="00C90AE5">
          <w:rPr>
            <w:rStyle w:val="Hyperlink"/>
            <w:noProof/>
            <w:lang w:eastAsia="zh-CN"/>
            <w14:scene3d>
              <w14:camera w14:prst="orthographicFront"/>
              <w14:lightRig w14:rig="threePt" w14:dir="t">
                <w14:rot w14:lat="0" w14:lon="0" w14:rev="0"/>
              </w14:lightRig>
            </w14:scene3d>
          </w:rPr>
          <w:t>4.2.5</w:t>
        </w:r>
        <w:r w:rsidR="00B35011">
          <w:rPr>
            <w:rFonts w:asciiTheme="minorHAnsi" w:eastAsiaTheme="minorEastAsia" w:hAnsiTheme="minorHAnsi" w:cstheme="minorBidi"/>
            <w:noProof/>
          </w:rPr>
          <w:tab/>
        </w:r>
        <w:r w:rsidR="00B35011" w:rsidRPr="00C90AE5">
          <w:rPr>
            <w:rStyle w:val="Hyperlink"/>
            <w:noProof/>
          </w:rPr>
          <w:t>Not Embedding SQL in PHP</w:t>
        </w:r>
        <w:r w:rsidR="00B35011">
          <w:rPr>
            <w:noProof/>
            <w:webHidden/>
          </w:rPr>
          <w:tab/>
        </w:r>
        <w:r w:rsidR="00B35011">
          <w:rPr>
            <w:noProof/>
            <w:webHidden/>
          </w:rPr>
          <w:fldChar w:fldCharType="begin"/>
        </w:r>
        <w:r w:rsidR="00B35011">
          <w:rPr>
            <w:noProof/>
            <w:webHidden/>
          </w:rPr>
          <w:instrText xml:space="preserve"> PAGEREF _Toc395872263 \h </w:instrText>
        </w:r>
        <w:r w:rsidR="00B35011">
          <w:rPr>
            <w:noProof/>
            <w:webHidden/>
          </w:rPr>
        </w:r>
        <w:r w:rsidR="00B35011">
          <w:rPr>
            <w:noProof/>
            <w:webHidden/>
          </w:rPr>
          <w:fldChar w:fldCharType="separate"/>
        </w:r>
        <w:r w:rsidR="00B35011">
          <w:rPr>
            <w:noProof/>
            <w:webHidden/>
          </w:rPr>
          <w:t>17</w:t>
        </w:r>
        <w:r w:rsidR="00B35011">
          <w:rPr>
            <w:noProof/>
            <w:webHidden/>
          </w:rPr>
          <w:fldChar w:fldCharType="end"/>
        </w:r>
      </w:hyperlink>
    </w:p>
    <w:p w14:paraId="5B0F498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4" w:history="1">
        <w:r w:rsidR="00B35011" w:rsidRPr="00C90AE5">
          <w:rPr>
            <w:rStyle w:val="Hyperlink"/>
            <w:noProof/>
            <w14:scene3d>
              <w14:camera w14:prst="orthographicFront"/>
              <w14:lightRig w14:rig="threePt" w14:dir="t">
                <w14:rot w14:lat="0" w14:lon="0" w14:rev="0"/>
              </w14:lightRig>
            </w14:scene3d>
          </w:rPr>
          <w:t>4.2.6</w:t>
        </w:r>
        <w:r w:rsidR="00B35011">
          <w:rPr>
            <w:rFonts w:asciiTheme="minorHAnsi" w:eastAsiaTheme="minorEastAsia" w:hAnsiTheme="minorHAnsi" w:cstheme="minorBidi"/>
            <w:noProof/>
          </w:rPr>
          <w:tab/>
        </w:r>
        <w:r w:rsidR="00B35011" w:rsidRPr="00C90AE5">
          <w:rPr>
            <w:rStyle w:val="Hyperlink"/>
            <w:noProof/>
          </w:rPr>
          <w:t>Replication Safe Query</w:t>
        </w:r>
        <w:r w:rsidR="00B35011">
          <w:rPr>
            <w:noProof/>
            <w:webHidden/>
          </w:rPr>
          <w:tab/>
        </w:r>
        <w:r w:rsidR="00B35011">
          <w:rPr>
            <w:noProof/>
            <w:webHidden/>
          </w:rPr>
          <w:fldChar w:fldCharType="begin"/>
        </w:r>
        <w:r w:rsidR="00B35011">
          <w:rPr>
            <w:noProof/>
            <w:webHidden/>
          </w:rPr>
          <w:instrText xml:space="preserve"> PAGEREF _Toc395872264 \h </w:instrText>
        </w:r>
        <w:r w:rsidR="00B35011">
          <w:rPr>
            <w:noProof/>
            <w:webHidden/>
          </w:rPr>
        </w:r>
        <w:r w:rsidR="00B35011">
          <w:rPr>
            <w:noProof/>
            <w:webHidden/>
          </w:rPr>
          <w:fldChar w:fldCharType="separate"/>
        </w:r>
        <w:r w:rsidR="00B35011">
          <w:rPr>
            <w:noProof/>
            <w:webHidden/>
          </w:rPr>
          <w:t>17</w:t>
        </w:r>
        <w:r w:rsidR="00B35011">
          <w:rPr>
            <w:noProof/>
            <w:webHidden/>
          </w:rPr>
          <w:fldChar w:fldCharType="end"/>
        </w:r>
      </w:hyperlink>
    </w:p>
    <w:p w14:paraId="7484C423" w14:textId="77777777" w:rsidR="00B35011" w:rsidRDefault="004C1521">
      <w:pPr>
        <w:pStyle w:val="TOC1"/>
        <w:tabs>
          <w:tab w:val="left" w:pos="440"/>
          <w:tab w:val="right" w:leader="dot" w:pos="9017"/>
        </w:tabs>
        <w:rPr>
          <w:rFonts w:asciiTheme="minorHAnsi" w:eastAsiaTheme="minorEastAsia" w:hAnsiTheme="minorHAnsi" w:cstheme="minorBidi"/>
          <w:noProof/>
        </w:rPr>
      </w:pPr>
      <w:hyperlink w:anchor="_Toc395872265" w:history="1">
        <w:r w:rsidR="00B35011" w:rsidRPr="00C90AE5">
          <w:rPr>
            <w:rStyle w:val="Hyperlink"/>
            <w:noProof/>
          </w:rPr>
          <w:t>5.</w:t>
        </w:r>
        <w:r w:rsidR="00B35011">
          <w:rPr>
            <w:rFonts w:asciiTheme="minorHAnsi" w:eastAsiaTheme="minorEastAsia" w:hAnsiTheme="minorHAnsi" w:cstheme="minorBidi"/>
            <w:noProof/>
          </w:rPr>
          <w:tab/>
        </w:r>
        <w:r w:rsidR="00B35011" w:rsidRPr="00C90AE5">
          <w:rPr>
            <w:rStyle w:val="Hyperlink"/>
            <w:noProof/>
          </w:rPr>
          <w:t>Coding Performance Guideline</w:t>
        </w:r>
        <w:r w:rsidR="00B35011">
          <w:rPr>
            <w:noProof/>
            <w:webHidden/>
          </w:rPr>
          <w:tab/>
        </w:r>
        <w:r w:rsidR="00B35011">
          <w:rPr>
            <w:noProof/>
            <w:webHidden/>
          </w:rPr>
          <w:fldChar w:fldCharType="begin"/>
        </w:r>
        <w:r w:rsidR="00B35011">
          <w:rPr>
            <w:noProof/>
            <w:webHidden/>
          </w:rPr>
          <w:instrText xml:space="preserve"> PAGEREF _Toc395872265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24657BD6"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68" w:history="1">
        <w:r w:rsidR="00B35011" w:rsidRPr="00C90AE5">
          <w:rPr>
            <w:rStyle w:val="Hyperlink"/>
            <w:noProof/>
            <w:lang w:eastAsia="zh-CN"/>
          </w:rPr>
          <w:t>5.1</w:t>
        </w:r>
        <w:r w:rsidR="00B35011">
          <w:rPr>
            <w:rFonts w:asciiTheme="minorHAnsi" w:eastAsiaTheme="minorEastAsia" w:hAnsiTheme="minorHAnsi" w:cstheme="minorBidi"/>
            <w:noProof/>
          </w:rPr>
          <w:tab/>
        </w:r>
        <w:r w:rsidR="00B35011" w:rsidRPr="00C90AE5">
          <w:rPr>
            <w:rStyle w:val="Hyperlink"/>
            <w:noProof/>
          </w:rPr>
          <w:t>General Performance Guideline</w:t>
        </w:r>
        <w:r w:rsidR="00B35011">
          <w:rPr>
            <w:noProof/>
            <w:webHidden/>
          </w:rPr>
          <w:tab/>
        </w:r>
        <w:r w:rsidR="00B35011">
          <w:rPr>
            <w:noProof/>
            <w:webHidden/>
          </w:rPr>
          <w:fldChar w:fldCharType="begin"/>
        </w:r>
        <w:r w:rsidR="00B35011">
          <w:rPr>
            <w:noProof/>
            <w:webHidden/>
          </w:rPr>
          <w:instrText xml:space="preserve"> PAGEREF _Toc395872268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644C83C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69" w:history="1">
        <w:r w:rsidR="00B35011" w:rsidRPr="00C90AE5">
          <w:rPr>
            <w:rStyle w:val="Hyperlink"/>
            <w:noProof/>
            <w14:scene3d>
              <w14:camera w14:prst="orthographicFront"/>
              <w14:lightRig w14:rig="threePt" w14:dir="t">
                <w14:rot w14:lat="0" w14:lon="0" w14:rev="0"/>
              </w14:lightRig>
            </w14:scene3d>
          </w:rPr>
          <w:t>5.1.1</w:t>
        </w:r>
        <w:r w:rsidR="00B35011">
          <w:rPr>
            <w:rFonts w:asciiTheme="minorHAnsi" w:eastAsiaTheme="minorEastAsia" w:hAnsiTheme="minorHAnsi" w:cstheme="minorBidi"/>
            <w:noProof/>
          </w:rPr>
          <w:tab/>
        </w:r>
        <w:r w:rsidR="00B35011" w:rsidRPr="00C90AE5">
          <w:rPr>
            <w:rStyle w:val="Hyperlink"/>
            <w:noProof/>
          </w:rPr>
          <w:t>Stress Test</w:t>
        </w:r>
        <w:r w:rsidR="00B35011">
          <w:rPr>
            <w:noProof/>
            <w:webHidden/>
          </w:rPr>
          <w:tab/>
        </w:r>
        <w:r w:rsidR="00B35011">
          <w:rPr>
            <w:noProof/>
            <w:webHidden/>
          </w:rPr>
          <w:fldChar w:fldCharType="begin"/>
        </w:r>
        <w:r w:rsidR="00B35011">
          <w:rPr>
            <w:noProof/>
            <w:webHidden/>
          </w:rPr>
          <w:instrText xml:space="preserve"> PAGEREF _Toc395872269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66693F1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0" w:history="1">
        <w:r w:rsidR="00B35011" w:rsidRPr="00C90AE5">
          <w:rPr>
            <w:rStyle w:val="Hyperlink"/>
            <w:noProof/>
            <w:lang w:eastAsia="zh-CN"/>
            <w14:scene3d>
              <w14:camera w14:prst="orthographicFront"/>
              <w14:lightRig w14:rig="threePt" w14:dir="t">
                <w14:rot w14:lat="0" w14:lon="0" w14:rev="0"/>
              </w14:lightRig>
            </w14:scene3d>
          </w:rPr>
          <w:t>5.1.2</w:t>
        </w:r>
        <w:r w:rsidR="00B35011">
          <w:rPr>
            <w:rFonts w:asciiTheme="minorHAnsi" w:eastAsiaTheme="minorEastAsia" w:hAnsiTheme="minorHAnsi" w:cstheme="minorBidi"/>
            <w:noProof/>
          </w:rPr>
          <w:tab/>
        </w:r>
        <w:r w:rsidR="00B35011" w:rsidRPr="00C90AE5">
          <w:rPr>
            <w:rStyle w:val="Hyperlink"/>
            <w:noProof/>
            <w:lang w:eastAsia="zh-CN"/>
          </w:rPr>
          <w:t xml:space="preserve">New Module </w:t>
        </w:r>
        <w:r w:rsidR="00B35011" w:rsidRPr="00C90AE5">
          <w:rPr>
            <w:rStyle w:val="Hyperlink"/>
            <w:noProof/>
          </w:rPr>
          <w:t>Deployment</w:t>
        </w:r>
        <w:r w:rsidR="00B35011">
          <w:rPr>
            <w:noProof/>
            <w:webHidden/>
          </w:rPr>
          <w:tab/>
        </w:r>
        <w:r w:rsidR="00B35011">
          <w:rPr>
            <w:noProof/>
            <w:webHidden/>
          </w:rPr>
          <w:fldChar w:fldCharType="begin"/>
        </w:r>
        <w:r w:rsidR="00B35011">
          <w:rPr>
            <w:noProof/>
            <w:webHidden/>
          </w:rPr>
          <w:instrText xml:space="preserve"> PAGEREF _Toc395872270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6EA72E19"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1" w:history="1">
        <w:r w:rsidR="00B35011" w:rsidRPr="00C90AE5">
          <w:rPr>
            <w:rStyle w:val="Hyperlink"/>
            <w:noProof/>
            <w:lang w:eastAsia="zh-CN"/>
            <w14:scene3d>
              <w14:camera w14:prst="orthographicFront"/>
              <w14:lightRig w14:rig="threePt" w14:dir="t">
                <w14:rot w14:lat="0" w14:lon="0" w14:rev="0"/>
              </w14:lightRig>
            </w14:scene3d>
          </w:rPr>
          <w:t>5.1.3</w:t>
        </w:r>
        <w:r w:rsidR="00B35011">
          <w:rPr>
            <w:rFonts w:asciiTheme="minorHAnsi" w:eastAsiaTheme="minorEastAsia" w:hAnsiTheme="minorHAnsi" w:cstheme="minorBidi"/>
            <w:noProof/>
          </w:rPr>
          <w:tab/>
        </w:r>
        <w:r w:rsidR="00B35011" w:rsidRPr="00C90AE5">
          <w:rPr>
            <w:rStyle w:val="Hyperlink"/>
            <w:noProof/>
            <w:lang w:eastAsia="zh-CN"/>
          </w:rPr>
          <w:t>Historical Data Migration</w:t>
        </w:r>
        <w:r w:rsidR="00B35011">
          <w:rPr>
            <w:noProof/>
            <w:webHidden/>
          </w:rPr>
          <w:tab/>
        </w:r>
        <w:r w:rsidR="00B35011">
          <w:rPr>
            <w:noProof/>
            <w:webHidden/>
          </w:rPr>
          <w:fldChar w:fldCharType="begin"/>
        </w:r>
        <w:r w:rsidR="00B35011">
          <w:rPr>
            <w:noProof/>
            <w:webHidden/>
          </w:rPr>
          <w:instrText xml:space="preserve"> PAGEREF _Toc395872271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1EA06ADF"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72" w:history="1">
        <w:r w:rsidR="00B35011" w:rsidRPr="00C90AE5">
          <w:rPr>
            <w:rStyle w:val="Hyperlink"/>
            <w:noProof/>
            <w:lang w:eastAsia="zh-CN"/>
          </w:rPr>
          <w:t>5.2</w:t>
        </w:r>
        <w:r w:rsidR="00B35011">
          <w:rPr>
            <w:rFonts w:asciiTheme="minorHAnsi" w:eastAsiaTheme="minorEastAsia" w:hAnsiTheme="minorHAnsi" w:cstheme="minorBidi"/>
            <w:noProof/>
          </w:rPr>
          <w:tab/>
        </w:r>
        <w:r w:rsidR="00B35011" w:rsidRPr="00C90AE5">
          <w:rPr>
            <w:rStyle w:val="Hyperlink"/>
            <w:noProof/>
          </w:rPr>
          <w:t>Replication error and lagging</w:t>
        </w:r>
        <w:r w:rsidR="00B35011">
          <w:rPr>
            <w:noProof/>
            <w:webHidden/>
          </w:rPr>
          <w:tab/>
        </w:r>
        <w:r w:rsidR="00B35011">
          <w:rPr>
            <w:noProof/>
            <w:webHidden/>
          </w:rPr>
          <w:fldChar w:fldCharType="begin"/>
        </w:r>
        <w:r w:rsidR="00B35011">
          <w:rPr>
            <w:noProof/>
            <w:webHidden/>
          </w:rPr>
          <w:instrText xml:space="preserve"> PAGEREF _Toc395872272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0B30B52C"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3" w:history="1">
        <w:r w:rsidR="00B35011" w:rsidRPr="00C90AE5">
          <w:rPr>
            <w:rStyle w:val="Hyperlink"/>
            <w:noProof/>
            <w:lang w:eastAsia="zh-CN"/>
            <w14:scene3d>
              <w14:camera w14:prst="orthographicFront"/>
              <w14:lightRig w14:rig="threePt" w14:dir="t">
                <w14:rot w14:lat="0" w14:lon="0" w14:rev="0"/>
              </w14:lightRig>
            </w14:scene3d>
          </w:rPr>
          <w:t>5.2.1</w:t>
        </w:r>
        <w:r w:rsidR="00B35011">
          <w:rPr>
            <w:rFonts w:asciiTheme="minorHAnsi" w:eastAsiaTheme="minorEastAsia" w:hAnsiTheme="minorHAnsi" w:cstheme="minorBidi"/>
            <w:noProof/>
          </w:rPr>
          <w:tab/>
        </w:r>
        <w:r w:rsidR="00B35011" w:rsidRPr="00C90AE5">
          <w:rPr>
            <w:rStyle w:val="Hyperlink"/>
            <w:noProof/>
          </w:rPr>
          <w:t>Not</w:t>
        </w:r>
        <w:r w:rsidR="00B35011" w:rsidRPr="00C90AE5">
          <w:rPr>
            <w:rStyle w:val="Hyperlink"/>
            <w:noProof/>
            <w:lang w:eastAsia="zh-CN"/>
          </w:rPr>
          <w:t xml:space="preserve"> </w:t>
        </w:r>
        <w:r w:rsidR="00B35011" w:rsidRPr="00C90AE5">
          <w:rPr>
            <w:rStyle w:val="Hyperlink"/>
            <w:noProof/>
          </w:rPr>
          <w:t>insert</w:t>
        </w:r>
        <w:r w:rsidR="00B35011" w:rsidRPr="00C90AE5">
          <w:rPr>
            <w:rStyle w:val="Hyperlink"/>
            <w:noProof/>
            <w:lang w:eastAsia="zh-CN"/>
          </w:rPr>
          <w:t xml:space="preserve"> local Global database</w:t>
        </w:r>
        <w:r w:rsidR="00B35011">
          <w:rPr>
            <w:noProof/>
            <w:webHidden/>
          </w:rPr>
          <w:tab/>
        </w:r>
        <w:r w:rsidR="00B35011">
          <w:rPr>
            <w:noProof/>
            <w:webHidden/>
          </w:rPr>
          <w:fldChar w:fldCharType="begin"/>
        </w:r>
        <w:r w:rsidR="00B35011">
          <w:rPr>
            <w:noProof/>
            <w:webHidden/>
          </w:rPr>
          <w:instrText xml:space="preserve"> PAGEREF _Toc395872273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66A30963" w14:textId="77777777" w:rsidR="00B35011" w:rsidRDefault="004C1521">
      <w:pPr>
        <w:pStyle w:val="TOC2"/>
        <w:tabs>
          <w:tab w:val="left" w:pos="880"/>
          <w:tab w:val="right" w:leader="dot" w:pos="9017"/>
        </w:tabs>
        <w:rPr>
          <w:rFonts w:asciiTheme="minorHAnsi" w:eastAsiaTheme="minorEastAsia" w:hAnsiTheme="minorHAnsi" w:cstheme="minorBidi"/>
          <w:noProof/>
        </w:rPr>
      </w:pPr>
      <w:hyperlink w:anchor="_Toc395872274" w:history="1">
        <w:r w:rsidR="00B35011" w:rsidRPr="00C90AE5">
          <w:rPr>
            <w:rStyle w:val="Hyperlink"/>
            <w:noProof/>
            <w:lang w:eastAsia="zh-CN"/>
          </w:rPr>
          <w:t>5.3</w:t>
        </w:r>
        <w:r w:rsidR="00B35011">
          <w:rPr>
            <w:rFonts w:asciiTheme="minorHAnsi" w:eastAsiaTheme="minorEastAsia" w:hAnsiTheme="minorHAnsi" w:cstheme="minorBidi"/>
            <w:noProof/>
          </w:rPr>
          <w:tab/>
        </w:r>
        <w:r w:rsidR="00B35011" w:rsidRPr="00C90AE5">
          <w:rPr>
            <w:rStyle w:val="Hyperlink"/>
            <w:noProof/>
          </w:rPr>
          <w:t>MySQL performance</w:t>
        </w:r>
        <w:r w:rsidR="00B35011">
          <w:rPr>
            <w:noProof/>
            <w:webHidden/>
          </w:rPr>
          <w:tab/>
        </w:r>
        <w:r w:rsidR="00B35011">
          <w:rPr>
            <w:noProof/>
            <w:webHidden/>
          </w:rPr>
          <w:fldChar w:fldCharType="begin"/>
        </w:r>
        <w:r w:rsidR="00B35011">
          <w:rPr>
            <w:noProof/>
            <w:webHidden/>
          </w:rPr>
          <w:instrText xml:space="preserve"> PAGEREF _Toc395872274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17AC01D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5" w:history="1">
        <w:r w:rsidR="00B35011" w:rsidRPr="00C90AE5">
          <w:rPr>
            <w:rStyle w:val="Hyperlink"/>
            <w:noProof/>
            <w:lang w:eastAsia="zh-CN"/>
            <w14:scene3d>
              <w14:camera w14:prst="orthographicFront"/>
              <w14:lightRig w14:rig="threePt" w14:dir="t">
                <w14:rot w14:lat="0" w14:lon="0" w14:rev="0"/>
              </w14:lightRig>
            </w14:scene3d>
          </w:rPr>
          <w:t>5.3.1</w:t>
        </w:r>
        <w:r w:rsidR="00B35011">
          <w:rPr>
            <w:rFonts w:asciiTheme="minorHAnsi" w:eastAsiaTheme="minorEastAsia" w:hAnsiTheme="minorHAnsi" w:cstheme="minorBidi"/>
            <w:noProof/>
          </w:rPr>
          <w:tab/>
        </w:r>
        <w:r w:rsidR="00B35011" w:rsidRPr="00C90AE5">
          <w:rPr>
            <w:rStyle w:val="Hyperlink"/>
            <w:noProof/>
          </w:rPr>
          <w:t>Database</w:t>
        </w:r>
        <w:r w:rsidR="00B35011" w:rsidRPr="00C90AE5">
          <w:rPr>
            <w:rStyle w:val="Hyperlink"/>
            <w:noProof/>
            <w:lang w:eastAsia="zh-CN"/>
          </w:rPr>
          <w:t xml:space="preserve"> Connection</w:t>
        </w:r>
        <w:r w:rsidR="00B35011">
          <w:rPr>
            <w:noProof/>
            <w:webHidden/>
          </w:rPr>
          <w:tab/>
        </w:r>
        <w:r w:rsidR="00B35011">
          <w:rPr>
            <w:noProof/>
            <w:webHidden/>
          </w:rPr>
          <w:fldChar w:fldCharType="begin"/>
        </w:r>
        <w:r w:rsidR="00B35011">
          <w:rPr>
            <w:noProof/>
            <w:webHidden/>
          </w:rPr>
          <w:instrText xml:space="preserve"> PAGEREF _Toc395872275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3CCF7E01"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6" w:history="1">
        <w:r w:rsidR="00B35011" w:rsidRPr="00C90AE5">
          <w:rPr>
            <w:rStyle w:val="Hyperlink"/>
            <w:noProof/>
            <w:lang w:eastAsia="zh-CN"/>
            <w14:scene3d>
              <w14:camera w14:prst="orthographicFront"/>
              <w14:lightRig w14:rig="threePt" w14:dir="t">
                <w14:rot w14:lat="0" w14:lon="0" w14:rev="0"/>
              </w14:lightRig>
            </w14:scene3d>
          </w:rPr>
          <w:t>5.3.2</w:t>
        </w:r>
        <w:r w:rsidR="00B35011">
          <w:rPr>
            <w:rFonts w:asciiTheme="minorHAnsi" w:eastAsiaTheme="minorEastAsia" w:hAnsiTheme="minorHAnsi" w:cstheme="minorBidi"/>
            <w:noProof/>
          </w:rPr>
          <w:tab/>
        </w:r>
        <w:r w:rsidR="00B35011" w:rsidRPr="00C90AE5">
          <w:rPr>
            <w:rStyle w:val="Hyperlink"/>
            <w:noProof/>
          </w:rPr>
          <w:t>Dynamiccatalogue</w:t>
        </w:r>
        <w:r w:rsidR="00B35011">
          <w:rPr>
            <w:noProof/>
            <w:webHidden/>
          </w:rPr>
          <w:tab/>
        </w:r>
        <w:r w:rsidR="00B35011">
          <w:rPr>
            <w:noProof/>
            <w:webHidden/>
          </w:rPr>
          <w:fldChar w:fldCharType="begin"/>
        </w:r>
        <w:r w:rsidR="00B35011">
          <w:rPr>
            <w:noProof/>
            <w:webHidden/>
          </w:rPr>
          <w:instrText xml:space="preserve"> PAGEREF _Toc395872276 \h </w:instrText>
        </w:r>
        <w:r w:rsidR="00B35011">
          <w:rPr>
            <w:noProof/>
            <w:webHidden/>
          </w:rPr>
        </w:r>
        <w:r w:rsidR="00B35011">
          <w:rPr>
            <w:noProof/>
            <w:webHidden/>
          </w:rPr>
          <w:fldChar w:fldCharType="separate"/>
        </w:r>
        <w:r w:rsidR="00B35011">
          <w:rPr>
            <w:noProof/>
            <w:webHidden/>
          </w:rPr>
          <w:t>18</w:t>
        </w:r>
        <w:r w:rsidR="00B35011">
          <w:rPr>
            <w:noProof/>
            <w:webHidden/>
          </w:rPr>
          <w:fldChar w:fldCharType="end"/>
        </w:r>
      </w:hyperlink>
    </w:p>
    <w:p w14:paraId="7F21D196"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7" w:history="1">
        <w:r w:rsidR="00B35011" w:rsidRPr="00C90AE5">
          <w:rPr>
            <w:rStyle w:val="Hyperlink"/>
            <w:noProof/>
            <w14:scene3d>
              <w14:camera w14:prst="orthographicFront"/>
              <w14:lightRig w14:rig="threePt" w14:dir="t">
                <w14:rot w14:lat="0" w14:lon="0" w14:rev="0"/>
              </w14:lightRig>
            </w14:scene3d>
          </w:rPr>
          <w:t>5.3.3</w:t>
        </w:r>
        <w:r w:rsidR="00B35011">
          <w:rPr>
            <w:rFonts w:asciiTheme="minorHAnsi" w:eastAsiaTheme="minorEastAsia" w:hAnsiTheme="minorHAnsi" w:cstheme="minorBidi"/>
            <w:noProof/>
          </w:rPr>
          <w:tab/>
        </w:r>
        <w:r w:rsidR="00B35011" w:rsidRPr="00C90AE5">
          <w:rPr>
            <w:rStyle w:val="Hyperlink"/>
            <w:noProof/>
          </w:rPr>
          <w:t>Temp table</w:t>
        </w:r>
        <w:r w:rsidR="00B35011">
          <w:rPr>
            <w:noProof/>
            <w:webHidden/>
          </w:rPr>
          <w:tab/>
        </w:r>
        <w:r w:rsidR="00B35011">
          <w:rPr>
            <w:noProof/>
            <w:webHidden/>
          </w:rPr>
          <w:fldChar w:fldCharType="begin"/>
        </w:r>
        <w:r w:rsidR="00B35011">
          <w:rPr>
            <w:noProof/>
            <w:webHidden/>
          </w:rPr>
          <w:instrText xml:space="preserve"> PAGEREF _Toc395872277 \h </w:instrText>
        </w:r>
        <w:r w:rsidR="00B35011">
          <w:rPr>
            <w:noProof/>
            <w:webHidden/>
          </w:rPr>
        </w:r>
        <w:r w:rsidR="00B35011">
          <w:rPr>
            <w:noProof/>
            <w:webHidden/>
          </w:rPr>
          <w:fldChar w:fldCharType="separate"/>
        </w:r>
        <w:r w:rsidR="00B35011">
          <w:rPr>
            <w:noProof/>
            <w:webHidden/>
          </w:rPr>
          <w:t>19</w:t>
        </w:r>
        <w:r w:rsidR="00B35011">
          <w:rPr>
            <w:noProof/>
            <w:webHidden/>
          </w:rPr>
          <w:fldChar w:fldCharType="end"/>
        </w:r>
      </w:hyperlink>
    </w:p>
    <w:p w14:paraId="4F7276E8"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8" w:history="1">
        <w:r w:rsidR="00B35011" w:rsidRPr="00C90AE5">
          <w:rPr>
            <w:rStyle w:val="Hyperlink"/>
            <w:noProof/>
            <w:lang w:eastAsia="zh-CN"/>
            <w14:scene3d>
              <w14:camera w14:prst="orthographicFront"/>
              <w14:lightRig w14:rig="threePt" w14:dir="t">
                <w14:rot w14:lat="0" w14:lon="0" w14:rev="0"/>
              </w14:lightRig>
            </w14:scene3d>
          </w:rPr>
          <w:t>5.3.4</w:t>
        </w:r>
        <w:r w:rsidR="00B35011">
          <w:rPr>
            <w:rFonts w:asciiTheme="minorHAnsi" w:eastAsiaTheme="minorEastAsia" w:hAnsiTheme="minorHAnsi" w:cstheme="minorBidi"/>
            <w:noProof/>
          </w:rPr>
          <w:tab/>
        </w:r>
        <w:r w:rsidR="00B35011" w:rsidRPr="00C90AE5">
          <w:rPr>
            <w:rStyle w:val="Hyperlink"/>
            <w:noProof/>
          </w:rPr>
          <w:t>Sub query</w:t>
        </w:r>
        <w:r w:rsidR="00B35011">
          <w:rPr>
            <w:noProof/>
            <w:webHidden/>
          </w:rPr>
          <w:tab/>
        </w:r>
        <w:r w:rsidR="00B35011">
          <w:rPr>
            <w:noProof/>
            <w:webHidden/>
          </w:rPr>
          <w:fldChar w:fldCharType="begin"/>
        </w:r>
        <w:r w:rsidR="00B35011">
          <w:rPr>
            <w:noProof/>
            <w:webHidden/>
          </w:rPr>
          <w:instrText xml:space="preserve"> PAGEREF _Toc395872278 \h </w:instrText>
        </w:r>
        <w:r w:rsidR="00B35011">
          <w:rPr>
            <w:noProof/>
            <w:webHidden/>
          </w:rPr>
        </w:r>
        <w:r w:rsidR="00B35011">
          <w:rPr>
            <w:noProof/>
            <w:webHidden/>
          </w:rPr>
          <w:fldChar w:fldCharType="separate"/>
        </w:r>
        <w:r w:rsidR="00B35011">
          <w:rPr>
            <w:noProof/>
            <w:webHidden/>
          </w:rPr>
          <w:t>19</w:t>
        </w:r>
        <w:r w:rsidR="00B35011">
          <w:rPr>
            <w:noProof/>
            <w:webHidden/>
          </w:rPr>
          <w:fldChar w:fldCharType="end"/>
        </w:r>
      </w:hyperlink>
    </w:p>
    <w:p w14:paraId="75486F3B"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79" w:history="1">
        <w:r w:rsidR="00B35011" w:rsidRPr="00C90AE5">
          <w:rPr>
            <w:rStyle w:val="Hyperlink"/>
            <w:noProof/>
            <w:lang w:eastAsia="zh-CN"/>
            <w14:scene3d>
              <w14:camera w14:prst="orthographicFront"/>
              <w14:lightRig w14:rig="threePt" w14:dir="t">
                <w14:rot w14:lat="0" w14:lon="0" w14:rev="0"/>
              </w14:lightRig>
            </w14:scene3d>
          </w:rPr>
          <w:t>5.3.5</w:t>
        </w:r>
        <w:r w:rsidR="00B35011">
          <w:rPr>
            <w:rFonts w:asciiTheme="minorHAnsi" w:eastAsiaTheme="minorEastAsia" w:hAnsiTheme="minorHAnsi" w:cstheme="minorBidi"/>
            <w:noProof/>
          </w:rPr>
          <w:tab/>
        </w:r>
        <w:r w:rsidR="00B35011" w:rsidRPr="00C90AE5">
          <w:rPr>
            <w:rStyle w:val="Hyperlink"/>
            <w:noProof/>
            <w:lang w:eastAsia="zh-CN"/>
          </w:rPr>
          <w:t>Cache table</w:t>
        </w:r>
        <w:r w:rsidR="00B35011">
          <w:rPr>
            <w:noProof/>
            <w:webHidden/>
          </w:rPr>
          <w:tab/>
        </w:r>
        <w:r w:rsidR="00B35011">
          <w:rPr>
            <w:noProof/>
            <w:webHidden/>
          </w:rPr>
          <w:fldChar w:fldCharType="begin"/>
        </w:r>
        <w:r w:rsidR="00B35011">
          <w:rPr>
            <w:noProof/>
            <w:webHidden/>
          </w:rPr>
          <w:instrText xml:space="preserve"> PAGEREF _Toc395872279 \h </w:instrText>
        </w:r>
        <w:r w:rsidR="00B35011">
          <w:rPr>
            <w:noProof/>
            <w:webHidden/>
          </w:rPr>
        </w:r>
        <w:r w:rsidR="00B35011">
          <w:rPr>
            <w:noProof/>
            <w:webHidden/>
          </w:rPr>
          <w:fldChar w:fldCharType="separate"/>
        </w:r>
        <w:r w:rsidR="00B35011">
          <w:rPr>
            <w:noProof/>
            <w:webHidden/>
          </w:rPr>
          <w:t>19</w:t>
        </w:r>
        <w:r w:rsidR="00B35011">
          <w:rPr>
            <w:noProof/>
            <w:webHidden/>
          </w:rPr>
          <w:fldChar w:fldCharType="end"/>
        </w:r>
      </w:hyperlink>
    </w:p>
    <w:p w14:paraId="76E0192D"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80" w:history="1">
        <w:r w:rsidR="00B35011" w:rsidRPr="00C90AE5">
          <w:rPr>
            <w:rStyle w:val="Hyperlink"/>
            <w:noProof/>
            <w:lang w:eastAsia="zh-CN"/>
            <w14:scene3d>
              <w14:camera w14:prst="orthographicFront"/>
              <w14:lightRig w14:rig="threePt" w14:dir="t">
                <w14:rot w14:lat="0" w14:lon="0" w14:rev="0"/>
              </w14:lightRig>
            </w14:scene3d>
          </w:rPr>
          <w:t>5.3.6</w:t>
        </w:r>
        <w:r w:rsidR="00B35011">
          <w:rPr>
            <w:rFonts w:asciiTheme="minorHAnsi" w:eastAsiaTheme="minorEastAsia" w:hAnsiTheme="minorHAnsi" w:cstheme="minorBidi"/>
            <w:noProof/>
          </w:rPr>
          <w:tab/>
        </w:r>
        <w:r w:rsidR="00B35011" w:rsidRPr="00C90AE5">
          <w:rPr>
            <w:rStyle w:val="Hyperlink"/>
            <w:noProof/>
            <w:lang w:eastAsia="zh-CN"/>
          </w:rPr>
          <w:t>Rules of Index Usage</w:t>
        </w:r>
        <w:r w:rsidR="00B35011">
          <w:rPr>
            <w:noProof/>
            <w:webHidden/>
          </w:rPr>
          <w:tab/>
        </w:r>
        <w:r w:rsidR="00B35011">
          <w:rPr>
            <w:noProof/>
            <w:webHidden/>
          </w:rPr>
          <w:fldChar w:fldCharType="begin"/>
        </w:r>
        <w:r w:rsidR="00B35011">
          <w:rPr>
            <w:noProof/>
            <w:webHidden/>
          </w:rPr>
          <w:instrText xml:space="preserve"> PAGEREF _Toc395872280 \h </w:instrText>
        </w:r>
        <w:r w:rsidR="00B35011">
          <w:rPr>
            <w:noProof/>
            <w:webHidden/>
          </w:rPr>
        </w:r>
        <w:r w:rsidR="00B35011">
          <w:rPr>
            <w:noProof/>
            <w:webHidden/>
          </w:rPr>
          <w:fldChar w:fldCharType="separate"/>
        </w:r>
        <w:r w:rsidR="00B35011">
          <w:rPr>
            <w:noProof/>
            <w:webHidden/>
          </w:rPr>
          <w:t>19</w:t>
        </w:r>
        <w:r w:rsidR="00B35011">
          <w:rPr>
            <w:noProof/>
            <w:webHidden/>
          </w:rPr>
          <w:fldChar w:fldCharType="end"/>
        </w:r>
      </w:hyperlink>
    </w:p>
    <w:p w14:paraId="0E32BF2C" w14:textId="77777777" w:rsidR="00B35011" w:rsidRDefault="004C1521">
      <w:pPr>
        <w:pStyle w:val="TOC3"/>
        <w:tabs>
          <w:tab w:val="left" w:pos="1320"/>
          <w:tab w:val="right" w:leader="dot" w:pos="9017"/>
        </w:tabs>
        <w:rPr>
          <w:rFonts w:asciiTheme="minorHAnsi" w:eastAsiaTheme="minorEastAsia" w:hAnsiTheme="minorHAnsi" w:cstheme="minorBidi"/>
          <w:noProof/>
        </w:rPr>
      </w:pPr>
      <w:hyperlink w:anchor="_Toc395872281" w:history="1">
        <w:r w:rsidR="00B35011" w:rsidRPr="00C90AE5">
          <w:rPr>
            <w:rStyle w:val="Hyperlink"/>
            <w:noProof/>
            <w:lang w:eastAsia="zh-CN"/>
            <w14:scene3d>
              <w14:camera w14:prst="orthographicFront"/>
              <w14:lightRig w14:rig="threePt" w14:dir="t">
                <w14:rot w14:lat="0" w14:lon="0" w14:rev="0"/>
              </w14:lightRig>
            </w14:scene3d>
          </w:rPr>
          <w:t>5.3.7</w:t>
        </w:r>
        <w:r w:rsidR="00B35011">
          <w:rPr>
            <w:rFonts w:asciiTheme="minorHAnsi" w:eastAsiaTheme="minorEastAsia" w:hAnsiTheme="minorHAnsi" w:cstheme="minorBidi"/>
            <w:noProof/>
          </w:rPr>
          <w:tab/>
        </w:r>
        <w:r w:rsidR="00B35011" w:rsidRPr="00C90AE5">
          <w:rPr>
            <w:rStyle w:val="Hyperlink"/>
            <w:noProof/>
            <w:lang w:eastAsia="zh-CN"/>
          </w:rPr>
          <w:t>General rules for SQL</w:t>
        </w:r>
        <w:r w:rsidR="00B35011">
          <w:rPr>
            <w:noProof/>
            <w:webHidden/>
          </w:rPr>
          <w:tab/>
        </w:r>
        <w:r w:rsidR="00B35011">
          <w:rPr>
            <w:noProof/>
            <w:webHidden/>
          </w:rPr>
          <w:fldChar w:fldCharType="begin"/>
        </w:r>
        <w:r w:rsidR="00B35011">
          <w:rPr>
            <w:noProof/>
            <w:webHidden/>
          </w:rPr>
          <w:instrText xml:space="preserve"> PAGEREF _Toc395872281 \h </w:instrText>
        </w:r>
        <w:r w:rsidR="00B35011">
          <w:rPr>
            <w:noProof/>
            <w:webHidden/>
          </w:rPr>
        </w:r>
        <w:r w:rsidR="00B35011">
          <w:rPr>
            <w:noProof/>
            <w:webHidden/>
          </w:rPr>
          <w:fldChar w:fldCharType="separate"/>
        </w:r>
        <w:r w:rsidR="00B35011">
          <w:rPr>
            <w:noProof/>
            <w:webHidden/>
          </w:rPr>
          <w:t>19</w:t>
        </w:r>
        <w:r w:rsidR="00B35011">
          <w:rPr>
            <w:noProof/>
            <w:webHidden/>
          </w:rPr>
          <w:fldChar w:fldCharType="end"/>
        </w:r>
      </w:hyperlink>
    </w:p>
    <w:p w14:paraId="4BDCBD25" w14:textId="77777777" w:rsidR="00B35011" w:rsidRDefault="004C1521">
      <w:pPr>
        <w:pStyle w:val="TOC1"/>
        <w:tabs>
          <w:tab w:val="left" w:pos="440"/>
          <w:tab w:val="right" w:leader="dot" w:pos="9017"/>
        </w:tabs>
        <w:rPr>
          <w:rFonts w:asciiTheme="minorHAnsi" w:eastAsiaTheme="minorEastAsia" w:hAnsiTheme="minorHAnsi" w:cstheme="minorBidi"/>
          <w:noProof/>
        </w:rPr>
      </w:pPr>
      <w:hyperlink w:anchor="_Toc395872282" w:history="1">
        <w:r w:rsidR="00B35011" w:rsidRPr="00C90AE5">
          <w:rPr>
            <w:rStyle w:val="Hyperlink"/>
            <w:noProof/>
            <w:lang w:eastAsia="zh-CN"/>
          </w:rPr>
          <w:t>6.</w:t>
        </w:r>
        <w:r w:rsidR="00B35011">
          <w:rPr>
            <w:rFonts w:asciiTheme="minorHAnsi" w:eastAsiaTheme="minorEastAsia" w:hAnsiTheme="minorHAnsi" w:cstheme="minorBidi"/>
            <w:noProof/>
          </w:rPr>
          <w:tab/>
        </w:r>
        <w:r w:rsidR="00B35011" w:rsidRPr="00C90AE5">
          <w:rPr>
            <w:rStyle w:val="Hyperlink"/>
            <w:noProof/>
            <w:lang w:eastAsia="zh-CN"/>
          </w:rPr>
          <w:t>Development Environment Standard Operations/Discipline</w:t>
        </w:r>
        <w:r w:rsidR="00B35011">
          <w:rPr>
            <w:noProof/>
            <w:webHidden/>
          </w:rPr>
          <w:tab/>
        </w:r>
        <w:r w:rsidR="00B35011">
          <w:rPr>
            <w:noProof/>
            <w:webHidden/>
          </w:rPr>
          <w:fldChar w:fldCharType="begin"/>
        </w:r>
        <w:r w:rsidR="00B35011">
          <w:rPr>
            <w:noProof/>
            <w:webHidden/>
          </w:rPr>
          <w:instrText xml:space="preserve"> PAGEREF _Toc395872282 \h </w:instrText>
        </w:r>
        <w:r w:rsidR="00B35011">
          <w:rPr>
            <w:noProof/>
            <w:webHidden/>
          </w:rPr>
        </w:r>
        <w:r w:rsidR="00B35011">
          <w:rPr>
            <w:noProof/>
            <w:webHidden/>
          </w:rPr>
          <w:fldChar w:fldCharType="separate"/>
        </w:r>
        <w:r w:rsidR="00B35011">
          <w:rPr>
            <w:noProof/>
            <w:webHidden/>
          </w:rPr>
          <w:t>21</w:t>
        </w:r>
        <w:r w:rsidR="00B35011">
          <w:rPr>
            <w:noProof/>
            <w:webHidden/>
          </w:rPr>
          <w:fldChar w:fldCharType="end"/>
        </w:r>
      </w:hyperlink>
    </w:p>
    <w:p w14:paraId="7C26C766" w14:textId="77777777" w:rsidR="00ED3A37" w:rsidRDefault="00763AD8" w:rsidP="00ED3A37">
      <w:r>
        <w:fldChar w:fldCharType="end"/>
      </w:r>
    </w:p>
    <w:p w14:paraId="7C26C768" w14:textId="35E882AC" w:rsidR="00ED3A37" w:rsidRPr="00917962" w:rsidRDefault="00ED3A37" w:rsidP="00917962">
      <w:pPr>
        <w:spacing w:after="0" w:line="240" w:lineRule="auto"/>
        <w:rPr>
          <w:rFonts w:eastAsiaTheme="minorEastAsia"/>
          <w:lang w:eastAsia="zh-CN"/>
        </w:rPr>
      </w:pPr>
      <w:r>
        <w:br w:type="page"/>
      </w:r>
    </w:p>
    <w:p w14:paraId="579AAECA" w14:textId="77777777" w:rsidR="00333E6C" w:rsidRDefault="00333E6C" w:rsidP="008D5591">
      <w:pPr>
        <w:pStyle w:val="Heading1"/>
        <w:numPr>
          <w:ilvl w:val="0"/>
          <w:numId w:val="2"/>
        </w:numPr>
      </w:pPr>
      <w:bookmarkStart w:id="0" w:name="_Toc395872213"/>
      <w:r>
        <w:t>Development Environment</w:t>
      </w:r>
      <w:bookmarkEnd w:id="0"/>
    </w:p>
    <w:p w14:paraId="61B4B30C" w14:textId="2735B9E8" w:rsidR="00333E6C" w:rsidRPr="00171A42" w:rsidRDefault="00171A42" w:rsidP="00171A42">
      <w:pPr>
        <w:ind w:left="360"/>
        <w:rPr>
          <w:lang w:eastAsia="zh-CN"/>
        </w:rPr>
      </w:pPr>
      <w:r w:rsidRPr="00171A42">
        <w:rPr>
          <w:lang w:eastAsia="zh-CN"/>
        </w:rPr>
        <w:t>Both Linux and Windows development platforms are allowed for VIEW application development</w:t>
      </w:r>
      <w:r w:rsidR="00333E6C" w:rsidRPr="00171A42">
        <w:rPr>
          <w:lang w:eastAsia="zh-CN"/>
        </w:rPr>
        <w:t>.</w:t>
      </w:r>
    </w:p>
    <w:p w14:paraId="64305273" w14:textId="7466D46D" w:rsidR="00333E6C" w:rsidRPr="008E2B8E" w:rsidRDefault="00333E6C" w:rsidP="008E2B8E">
      <w:pPr>
        <w:pStyle w:val="Heading2"/>
      </w:pPr>
      <w:r w:rsidRPr="008E2B8E">
        <w:t xml:space="preserve"> </w:t>
      </w:r>
      <w:bookmarkStart w:id="1" w:name="_Toc395872214"/>
      <w:r w:rsidRPr="008E2B8E">
        <w:t>Linux development</w:t>
      </w:r>
      <w:bookmarkEnd w:id="1"/>
      <w:r w:rsidRPr="008E2B8E">
        <w:t xml:space="preserve"> </w:t>
      </w:r>
    </w:p>
    <w:p w14:paraId="16A55499" w14:textId="429BF501" w:rsidR="00171A42" w:rsidRPr="00EB4A30" w:rsidRDefault="00171A42" w:rsidP="00171A42">
      <w:pPr>
        <w:ind w:left="360"/>
        <w:rPr>
          <w:lang w:eastAsia="zh-CN"/>
        </w:rPr>
      </w:pPr>
      <w:r w:rsidRPr="00EB4A30">
        <w:rPr>
          <w:lang w:eastAsia="zh-CN"/>
        </w:rPr>
        <w:t>The default development environment is KDE on Fedora Core Linux, while you are free to use other Linux desktop environments. You should familiarize yourself with the following applications which are available on your desktop.</w:t>
      </w:r>
    </w:p>
    <w:p w14:paraId="5FAB370A" w14:textId="74130E3D" w:rsidR="00171A42" w:rsidRPr="00EB4A30" w:rsidRDefault="00171A42" w:rsidP="00171A42">
      <w:pPr>
        <w:ind w:left="360"/>
        <w:rPr>
          <w:lang w:eastAsia="zh-CN"/>
        </w:rPr>
      </w:pPr>
      <w:r w:rsidRPr="00EB4A30">
        <w:rPr>
          <w:lang w:eastAsia="zh-CN"/>
        </w:rPr>
        <w:t>kate – the KDE advanced text editor</w:t>
      </w:r>
    </w:p>
    <w:p w14:paraId="466B6315" w14:textId="77777777" w:rsidR="00171A42" w:rsidRPr="00EB4A30" w:rsidRDefault="00171A42" w:rsidP="00171A42">
      <w:pPr>
        <w:ind w:left="360"/>
        <w:rPr>
          <w:lang w:eastAsia="zh-CN"/>
        </w:rPr>
      </w:pPr>
      <w:r w:rsidRPr="00EB4A30">
        <w:rPr>
          <w:lang w:eastAsia="zh-CN"/>
        </w:rPr>
        <w:t>kdesvn – A graphical KDE subversion frontend</w:t>
      </w:r>
    </w:p>
    <w:p w14:paraId="20C4FE6A" w14:textId="77777777" w:rsidR="00171A42" w:rsidRPr="00EB4A30" w:rsidRDefault="00171A42" w:rsidP="00171A42">
      <w:pPr>
        <w:ind w:left="360"/>
        <w:rPr>
          <w:lang w:eastAsia="zh-CN"/>
        </w:rPr>
      </w:pPr>
      <w:r w:rsidRPr="00EB4A30">
        <w:rPr>
          <w:lang w:eastAsia="zh-CN"/>
        </w:rPr>
        <w:t>kompare – A graphical KDE diff frontend</w:t>
      </w:r>
    </w:p>
    <w:p w14:paraId="4060DD8F" w14:textId="77777777" w:rsidR="00171A42" w:rsidRDefault="00171A42" w:rsidP="00171A42">
      <w:pPr>
        <w:ind w:left="360"/>
        <w:rPr>
          <w:lang w:eastAsia="zh-CN"/>
        </w:rPr>
      </w:pPr>
      <w:r w:rsidRPr="00EB4A30">
        <w:rPr>
          <w:lang w:eastAsia="zh-CN"/>
        </w:rPr>
        <w:t>svn – The command line svn program</w:t>
      </w:r>
    </w:p>
    <w:p w14:paraId="143AD9AA" w14:textId="77777777" w:rsidR="00171A42" w:rsidRPr="00171A42" w:rsidRDefault="00171A42" w:rsidP="00171A42"/>
    <w:p w14:paraId="2CD7E22A" w14:textId="13E14D90" w:rsidR="00333E6C" w:rsidRDefault="00333E6C" w:rsidP="008E2B8E">
      <w:pPr>
        <w:pStyle w:val="Heading2"/>
      </w:pPr>
      <w:r>
        <w:t xml:space="preserve"> </w:t>
      </w:r>
      <w:bookmarkStart w:id="2" w:name="_Toc395872215"/>
      <w:r>
        <w:t>Windows development</w:t>
      </w:r>
      <w:bookmarkEnd w:id="2"/>
    </w:p>
    <w:p w14:paraId="7D7556A2" w14:textId="7A5426B6" w:rsidR="00CF3CC2" w:rsidRPr="00CF3CC2" w:rsidRDefault="00EB22D0" w:rsidP="00EB22D0">
      <w:pPr>
        <w:ind w:left="1440" w:hanging="1080"/>
        <w:rPr>
          <w:lang w:eastAsia="zh-CN"/>
        </w:rPr>
      </w:pPr>
      <w:r>
        <w:rPr>
          <w:rFonts w:hint="eastAsia"/>
          <w:lang w:eastAsia="zh-CN"/>
        </w:rPr>
        <w:t>NetBeans</w:t>
      </w:r>
      <w:r>
        <w:rPr>
          <w:lang w:eastAsia="zh-CN"/>
        </w:rPr>
        <w:t xml:space="preserve"> </w:t>
      </w:r>
      <w:r w:rsidRPr="00EB4A30">
        <w:rPr>
          <w:lang w:eastAsia="zh-CN"/>
        </w:rPr>
        <w:t>–</w:t>
      </w:r>
      <w:r w:rsidR="00CF3CC2" w:rsidRPr="00CF3CC2">
        <w:rPr>
          <w:rFonts w:hint="eastAsia"/>
          <w:lang w:eastAsia="zh-CN"/>
        </w:rPr>
        <w:t xml:space="preserve"> Free IDE to do code development </w:t>
      </w:r>
    </w:p>
    <w:p w14:paraId="19898176" w14:textId="5F13B0D8" w:rsidR="00CF3CC2" w:rsidRPr="00CF3CC2" w:rsidRDefault="00CF3CC2" w:rsidP="00CF3CC2">
      <w:pPr>
        <w:ind w:left="360"/>
        <w:rPr>
          <w:lang w:eastAsia="zh-CN"/>
        </w:rPr>
      </w:pPr>
      <w:r w:rsidRPr="00CF3CC2">
        <w:rPr>
          <w:rFonts w:hint="eastAsia"/>
          <w:lang w:eastAsia="zh-CN"/>
        </w:rPr>
        <w:t>Tortoise SVN</w:t>
      </w:r>
      <w:r w:rsidR="00EB22D0">
        <w:rPr>
          <w:lang w:eastAsia="zh-CN"/>
        </w:rPr>
        <w:t xml:space="preserve"> </w:t>
      </w:r>
      <w:r w:rsidR="00EB22D0" w:rsidRPr="00EB4A30">
        <w:rPr>
          <w:lang w:eastAsia="zh-CN"/>
        </w:rPr>
        <w:t>–</w:t>
      </w:r>
      <w:r w:rsidRPr="00CF3CC2">
        <w:rPr>
          <w:rFonts w:hint="eastAsia"/>
          <w:lang w:eastAsia="zh-CN"/>
        </w:rPr>
        <w:t xml:space="preserve"> SVN client to connect to TKE SVN </w:t>
      </w:r>
      <w:r w:rsidRPr="00CF3CC2">
        <w:rPr>
          <w:lang w:eastAsia="zh-CN"/>
        </w:rPr>
        <w:t>repository</w:t>
      </w:r>
    </w:p>
    <w:p w14:paraId="4B38420A" w14:textId="010047AC" w:rsidR="00CF3CC2" w:rsidRPr="00CF3CC2" w:rsidRDefault="00CF3CC2" w:rsidP="00CF3CC2">
      <w:pPr>
        <w:ind w:left="360"/>
        <w:rPr>
          <w:lang w:eastAsia="zh-CN"/>
        </w:rPr>
      </w:pPr>
      <w:r w:rsidRPr="00CF3CC2">
        <w:rPr>
          <w:rFonts w:hint="eastAsia"/>
          <w:lang w:eastAsia="zh-CN"/>
        </w:rPr>
        <w:t>Winmerge</w:t>
      </w:r>
      <w:r w:rsidR="00EB22D0">
        <w:rPr>
          <w:lang w:eastAsia="zh-CN"/>
        </w:rPr>
        <w:t xml:space="preserve"> </w:t>
      </w:r>
      <w:r w:rsidR="00EB22D0" w:rsidRPr="00EB4A30">
        <w:rPr>
          <w:lang w:eastAsia="zh-CN"/>
        </w:rPr>
        <w:t>–</w:t>
      </w:r>
      <w:r w:rsidRPr="00CF3CC2">
        <w:rPr>
          <w:rFonts w:hint="eastAsia"/>
          <w:lang w:eastAsia="zh-CN"/>
        </w:rPr>
        <w:t xml:space="preserve"> </w:t>
      </w:r>
      <w:r w:rsidRPr="00CF3CC2">
        <w:rPr>
          <w:lang w:eastAsia="zh-CN"/>
        </w:rPr>
        <w:t>another</w:t>
      </w:r>
      <w:r w:rsidRPr="00CF3CC2">
        <w:rPr>
          <w:rFonts w:hint="eastAsia"/>
          <w:lang w:eastAsia="zh-CN"/>
        </w:rPr>
        <w:t xml:space="preserve"> good tool to do code </w:t>
      </w:r>
      <w:r w:rsidRPr="00CF3CC2">
        <w:rPr>
          <w:lang w:eastAsia="zh-CN"/>
        </w:rPr>
        <w:t>compilation</w:t>
      </w:r>
    </w:p>
    <w:p w14:paraId="484A5FFC" w14:textId="0679C51D" w:rsidR="00CF3CC2" w:rsidRPr="00CF3CC2" w:rsidRDefault="00CF3CC2" w:rsidP="00CF3CC2">
      <w:pPr>
        <w:ind w:left="360"/>
        <w:rPr>
          <w:lang w:eastAsia="zh-CN"/>
        </w:rPr>
      </w:pPr>
      <w:r w:rsidRPr="00CF3CC2">
        <w:rPr>
          <w:lang w:eastAsia="zh-CN"/>
        </w:rPr>
        <w:t>WinSCP/</w:t>
      </w:r>
      <w:r w:rsidRPr="00CF3CC2">
        <w:rPr>
          <w:rFonts w:hint="eastAsia"/>
          <w:lang w:eastAsia="zh-CN"/>
        </w:rPr>
        <w:t>FileZilla</w:t>
      </w:r>
      <w:r w:rsidR="00EB22D0">
        <w:rPr>
          <w:lang w:eastAsia="zh-CN"/>
        </w:rPr>
        <w:t xml:space="preserve"> </w:t>
      </w:r>
      <w:r w:rsidR="00EB22D0" w:rsidRPr="00EB4A30">
        <w:rPr>
          <w:lang w:eastAsia="zh-CN"/>
        </w:rPr>
        <w:t>–</w:t>
      </w:r>
      <w:r w:rsidR="00EB22D0" w:rsidRPr="00CF3CC2">
        <w:rPr>
          <w:rFonts w:hint="eastAsia"/>
          <w:lang w:eastAsia="zh-CN"/>
        </w:rPr>
        <w:t xml:space="preserve"> </w:t>
      </w:r>
      <w:r w:rsidRPr="00CF3CC2">
        <w:rPr>
          <w:rFonts w:hint="eastAsia"/>
          <w:lang w:eastAsia="zh-CN"/>
        </w:rPr>
        <w:t xml:space="preserve">FTP client to connect TKE preview </w:t>
      </w:r>
      <w:r w:rsidRPr="00CF3CC2">
        <w:rPr>
          <w:lang w:eastAsia="zh-CN"/>
        </w:rPr>
        <w:t>environment</w:t>
      </w:r>
    </w:p>
    <w:p w14:paraId="68512508" w14:textId="62CD9CE5" w:rsidR="00CF3CC2" w:rsidRPr="00CF3CC2" w:rsidRDefault="00EB22D0" w:rsidP="00CF3CC2">
      <w:pPr>
        <w:ind w:left="360"/>
        <w:rPr>
          <w:lang w:eastAsia="zh-CN"/>
        </w:rPr>
      </w:pPr>
      <w:r>
        <w:rPr>
          <w:rFonts w:hint="eastAsia"/>
          <w:lang w:eastAsia="zh-CN"/>
        </w:rPr>
        <w:t>Fire</w:t>
      </w:r>
      <w:r>
        <w:rPr>
          <w:lang w:eastAsia="zh-CN"/>
        </w:rPr>
        <w:t xml:space="preserve">bug </w:t>
      </w:r>
      <w:r w:rsidRPr="00EB4A30">
        <w:rPr>
          <w:lang w:eastAsia="zh-CN"/>
        </w:rPr>
        <w:t>–</w:t>
      </w:r>
      <w:r w:rsidRPr="00CF3CC2">
        <w:rPr>
          <w:rFonts w:hint="eastAsia"/>
          <w:lang w:eastAsia="zh-CN"/>
        </w:rPr>
        <w:t xml:space="preserve"> </w:t>
      </w:r>
      <w:r w:rsidR="00CF3CC2" w:rsidRPr="00CF3CC2">
        <w:rPr>
          <w:rFonts w:hint="eastAsia"/>
          <w:lang w:eastAsia="zh-CN"/>
        </w:rPr>
        <w:t>to debug js, monitor network as well as checking functions through web page</w:t>
      </w:r>
    </w:p>
    <w:p w14:paraId="0C067F9F" w14:textId="0D26F7B8" w:rsidR="00CF3CC2" w:rsidRPr="00CF3CC2" w:rsidRDefault="00CF3CC2" w:rsidP="00CF3CC2">
      <w:pPr>
        <w:ind w:left="360"/>
        <w:rPr>
          <w:lang w:eastAsia="zh-CN"/>
        </w:rPr>
      </w:pPr>
      <w:r w:rsidRPr="00CF3CC2">
        <w:rPr>
          <w:lang w:eastAsia="zh-CN"/>
        </w:rPr>
        <w:t>JMetter</w:t>
      </w:r>
      <w:r w:rsidRPr="00CF3CC2">
        <w:rPr>
          <w:rFonts w:hint="eastAsia"/>
          <w:lang w:eastAsia="zh-CN"/>
        </w:rPr>
        <w:t>(or ab)</w:t>
      </w:r>
      <w:r w:rsidR="00EB22D0">
        <w:rPr>
          <w:lang w:eastAsia="zh-CN"/>
        </w:rPr>
        <w:t xml:space="preserve"> </w:t>
      </w:r>
      <w:r w:rsidR="00EB22D0" w:rsidRPr="00EB4A30">
        <w:rPr>
          <w:lang w:eastAsia="zh-CN"/>
        </w:rPr>
        <w:t>–</w:t>
      </w:r>
      <w:r w:rsidR="00EB22D0" w:rsidRPr="00CF3CC2">
        <w:rPr>
          <w:rFonts w:hint="eastAsia"/>
          <w:lang w:eastAsia="zh-CN"/>
        </w:rPr>
        <w:t xml:space="preserve"> </w:t>
      </w:r>
      <w:r w:rsidRPr="00CF3CC2">
        <w:rPr>
          <w:rFonts w:hint="eastAsia"/>
          <w:lang w:eastAsia="zh-CN"/>
        </w:rPr>
        <w:t>Stress Testing tool to simulate multiple concurrent users  to test server load</w:t>
      </w:r>
    </w:p>
    <w:p w14:paraId="705AB6D3" w14:textId="5B4FDF4A" w:rsidR="00CF3CC2" w:rsidRPr="00CF3CC2" w:rsidRDefault="00CF3CC2" w:rsidP="00CF3CC2">
      <w:pPr>
        <w:ind w:left="360"/>
        <w:rPr>
          <w:lang w:eastAsia="zh-CN"/>
        </w:rPr>
      </w:pPr>
      <w:r w:rsidRPr="00CF3CC2">
        <w:rPr>
          <w:rFonts w:hint="eastAsia"/>
          <w:lang w:eastAsia="zh-CN"/>
        </w:rPr>
        <w:t>Putty</w:t>
      </w:r>
      <w:r w:rsidR="00EB22D0">
        <w:rPr>
          <w:lang w:eastAsia="zh-CN"/>
        </w:rPr>
        <w:t xml:space="preserve"> </w:t>
      </w:r>
      <w:r w:rsidR="00EB22D0" w:rsidRPr="00EB4A30">
        <w:rPr>
          <w:lang w:eastAsia="zh-CN"/>
        </w:rPr>
        <w:t>–</w:t>
      </w:r>
      <w:r w:rsidR="00EB22D0" w:rsidRPr="00CF3CC2">
        <w:rPr>
          <w:rFonts w:hint="eastAsia"/>
          <w:lang w:eastAsia="zh-CN"/>
        </w:rPr>
        <w:t xml:space="preserve"> </w:t>
      </w:r>
      <w:r w:rsidR="00EB22D0">
        <w:rPr>
          <w:lang w:eastAsia="zh-CN"/>
        </w:rPr>
        <w:t>u</w:t>
      </w:r>
      <w:r w:rsidRPr="00CF3CC2">
        <w:rPr>
          <w:rFonts w:hint="eastAsia"/>
          <w:lang w:eastAsia="zh-CN"/>
        </w:rPr>
        <w:t>se it to connect client server</w:t>
      </w:r>
    </w:p>
    <w:p w14:paraId="6324A21A" w14:textId="691818E2" w:rsidR="00CF3CC2" w:rsidRPr="00CF3CC2" w:rsidRDefault="00CF3CC2" w:rsidP="00CF3CC2">
      <w:pPr>
        <w:ind w:left="360"/>
        <w:rPr>
          <w:lang w:eastAsia="zh-CN"/>
        </w:rPr>
      </w:pPr>
      <w:r w:rsidRPr="00CF3CC2">
        <w:rPr>
          <w:rFonts w:hint="eastAsia"/>
          <w:lang w:eastAsia="zh-CN"/>
        </w:rPr>
        <w:t>MySQL Workbench</w:t>
      </w:r>
      <w:r w:rsidR="00EB22D0">
        <w:rPr>
          <w:lang w:eastAsia="zh-CN"/>
        </w:rPr>
        <w:t xml:space="preserve"> </w:t>
      </w:r>
      <w:r w:rsidR="00EB22D0" w:rsidRPr="00EB4A30">
        <w:rPr>
          <w:lang w:eastAsia="zh-CN"/>
        </w:rPr>
        <w:t>–</w:t>
      </w:r>
      <w:r w:rsidRPr="00CF3CC2">
        <w:rPr>
          <w:rFonts w:hint="eastAsia"/>
          <w:lang w:eastAsia="zh-CN"/>
        </w:rPr>
        <w:t xml:space="preserve"> connect to TKE preview and RC databases</w:t>
      </w:r>
    </w:p>
    <w:p w14:paraId="1605F42E" w14:textId="79B2DAB7" w:rsidR="00CF3CC2" w:rsidRPr="0087377D" w:rsidRDefault="00CF3CC2" w:rsidP="0087377D">
      <w:pPr>
        <w:ind w:left="360"/>
        <w:rPr>
          <w:rFonts w:eastAsiaTheme="minorEastAsia"/>
          <w:lang w:eastAsia="zh-CN"/>
        </w:rPr>
      </w:pPr>
      <w:r w:rsidRPr="00CF3CC2">
        <w:rPr>
          <w:rFonts w:hint="eastAsia"/>
          <w:lang w:eastAsia="zh-CN"/>
        </w:rPr>
        <w:t>Cisc</w:t>
      </w:r>
      <w:r w:rsidR="00EB22D0">
        <w:rPr>
          <w:rFonts w:hint="eastAsia"/>
          <w:lang w:eastAsia="zh-CN"/>
        </w:rPr>
        <w:t>o VPN</w:t>
      </w:r>
      <w:r w:rsidR="00EB22D0">
        <w:rPr>
          <w:lang w:eastAsia="zh-CN"/>
        </w:rPr>
        <w:t xml:space="preserve"> </w:t>
      </w:r>
      <w:r w:rsidR="00EB22D0" w:rsidRPr="00EB4A30">
        <w:rPr>
          <w:lang w:eastAsia="zh-CN"/>
        </w:rPr>
        <w:t>–</w:t>
      </w:r>
      <w:r w:rsidR="00EB22D0" w:rsidRPr="00CF3CC2">
        <w:rPr>
          <w:rFonts w:hint="eastAsia"/>
          <w:lang w:eastAsia="zh-CN"/>
        </w:rPr>
        <w:t xml:space="preserve"> </w:t>
      </w:r>
      <w:r w:rsidRPr="00CF3CC2">
        <w:rPr>
          <w:rFonts w:hint="eastAsia"/>
          <w:lang w:eastAsia="zh-CN"/>
        </w:rPr>
        <w:t>to connect to TKE internal Network</w:t>
      </w:r>
    </w:p>
    <w:p w14:paraId="710C3DAC" w14:textId="77777777" w:rsidR="00333E6C" w:rsidRDefault="00333E6C" w:rsidP="008E2B8E">
      <w:pPr>
        <w:pStyle w:val="Heading2"/>
      </w:pPr>
      <w:r>
        <w:t xml:space="preserve"> </w:t>
      </w:r>
      <w:bookmarkStart w:id="3" w:name="_Toc395872216"/>
      <w:r>
        <w:t>Database environment</w:t>
      </w:r>
      <w:bookmarkEnd w:id="3"/>
    </w:p>
    <w:p w14:paraId="633E264A" w14:textId="7C03A320" w:rsidR="005D27DA" w:rsidRPr="005D27DA" w:rsidRDefault="00D83C4C" w:rsidP="005D27DA">
      <w:pPr>
        <w:ind w:left="360"/>
        <w:rPr>
          <w:lang w:eastAsia="zh-CN"/>
        </w:rPr>
      </w:pPr>
      <w:r>
        <w:rPr>
          <w:lang w:eastAsia="zh-CN"/>
        </w:rPr>
        <w:t>Each vendor should setup its own internal development environment with replication in place</w:t>
      </w:r>
      <w:r w:rsidR="005D27DA">
        <w:rPr>
          <w:lang w:eastAsia="zh-CN"/>
        </w:rPr>
        <w:t xml:space="preserve"> </w:t>
      </w:r>
      <w:r w:rsidR="00A90D38" w:rsidRPr="005D27DA">
        <w:rPr>
          <w:lang w:eastAsia="zh-CN"/>
        </w:rPr>
        <w:t>to</w:t>
      </w:r>
      <w:r w:rsidR="005D27DA" w:rsidRPr="005D27DA">
        <w:rPr>
          <w:rFonts w:hint="eastAsia"/>
          <w:lang w:eastAsia="zh-CN"/>
        </w:rPr>
        <w:t xml:space="preserve"> simulate the same </w:t>
      </w:r>
      <w:r w:rsidR="005D27DA" w:rsidRPr="005D27DA">
        <w:rPr>
          <w:lang w:eastAsia="zh-CN"/>
        </w:rPr>
        <w:t>environment</w:t>
      </w:r>
      <w:r w:rsidR="005D27DA" w:rsidRPr="005D27DA">
        <w:rPr>
          <w:rFonts w:hint="eastAsia"/>
          <w:lang w:eastAsia="zh-CN"/>
        </w:rPr>
        <w:t xml:space="preserve"> as what is VIEW</w:t>
      </w:r>
      <w:r w:rsidR="005D27DA" w:rsidRPr="005D27DA">
        <w:rPr>
          <w:lang w:eastAsia="zh-CN"/>
        </w:rPr>
        <w:t>’</w:t>
      </w:r>
      <w:r w:rsidR="005D27DA" w:rsidRPr="005D27DA">
        <w:rPr>
          <w:rFonts w:hint="eastAsia"/>
          <w:lang w:eastAsia="zh-CN"/>
        </w:rPr>
        <w:t xml:space="preserve">s live </w:t>
      </w:r>
      <w:r w:rsidR="005D27DA" w:rsidRPr="005D27DA">
        <w:rPr>
          <w:lang w:eastAsia="zh-CN"/>
        </w:rPr>
        <w:t>environment</w:t>
      </w:r>
    </w:p>
    <w:p w14:paraId="6C7E6098" w14:textId="77777777" w:rsidR="005D27DA" w:rsidRPr="005D27DA" w:rsidRDefault="005D27DA" w:rsidP="005D27DA"/>
    <w:p w14:paraId="0474B0A9" w14:textId="77777777" w:rsidR="00333E6C" w:rsidRDefault="00333E6C" w:rsidP="008D5591">
      <w:pPr>
        <w:pStyle w:val="Heading1"/>
        <w:numPr>
          <w:ilvl w:val="0"/>
          <w:numId w:val="2"/>
        </w:numPr>
      </w:pPr>
      <w:bookmarkStart w:id="4" w:name="_Toc395872217"/>
      <w:r>
        <w:t>PHP Coding Standard</w:t>
      </w:r>
      <w:bookmarkEnd w:id="4"/>
    </w:p>
    <w:p w14:paraId="0BA9EB2F" w14:textId="77777777" w:rsidR="00333E6C" w:rsidRPr="00A5727F" w:rsidRDefault="00333E6C" w:rsidP="008D5591">
      <w:pPr>
        <w:pStyle w:val="ListParagraph"/>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5" w:name="_Toc368665272"/>
      <w:bookmarkStart w:id="6" w:name="_Toc370041818"/>
      <w:bookmarkStart w:id="7" w:name="_Toc370043554"/>
      <w:bookmarkStart w:id="8" w:name="_Toc370074451"/>
      <w:bookmarkStart w:id="9" w:name="_Toc370076722"/>
      <w:bookmarkStart w:id="10" w:name="_Toc370117973"/>
      <w:bookmarkStart w:id="11" w:name="_Toc370133993"/>
      <w:bookmarkStart w:id="12" w:name="_Toc370135496"/>
      <w:bookmarkStart w:id="13" w:name="_Toc370137118"/>
      <w:bookmarkStart w:id="14" w:name="_Toc370137217"/>
      <w:bookmarkStart w:id="15" w:name="_Toc380998839"/>
      <w:bookmarkStart w:id="16" w:name="_Toc381001309"/>
      <w:bookmarkStart w:id="17" w:name="_Toc381003388"/>
      <w:bookmarkStart w:id="18" w:name="_Toc381025785"/>
      <w:bookmarkStart w:id="19" w:name="_Toc381025835"/>
      <w:bookmarkStart w:id="20" w:name="_Toc390787171"/>
      <w:bookmarkStart w:id="21" w:name="_Toc390863281"/>
      <w:bookmarkStart w:id="22" w:name="_Toc390863508"/>
      <w:bookmarkStart w:id="23" w:name="_Toc390863587"/>
      <w:bookmarkStart w:id="24" w:name="_Toc395085836"/>
      <w:bookmarkStart w:id="25" w:name="_Toc395088954"/>
      <w:bookmarkStart w:id="26" w:name="_Toc395791427"/>
      <w:bookmarkStart w:id="27" w:name="_Toc395791665"/>
      <w:bookmarkStart w:id="28" w:name="_Toc395791910"/>
      <w:bookmarkStart w:id="29" w:name="_Toc395866876"/>
      <w:bookmarkStart w:id="30" w:name="_Toc39587221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03E67326" w14:textId="77777777" w:rsidR="008E2B8E" w:rsidRPr="008E2B8E" w:rsidRDefault="008E2B8E" w:rsidP="008E2B8E">
      <w:pPr>
        <w:pStyle w:val="ListParagraph"/>
        <w:keepNext/>
        <w:keepLines/>
        <w:numPr>
          <w:ilvl w:val="0"/>
          <w:numId w:val="1"/>
        </w:numPr>
        <w:spacing w:before="480" w:after="0"/>
        <w:contextualSpacing w:val="0"/>
        <w:outlineLvl w:val="0"/>
        <w:rPr>
          <w:rFonts w:cs="Times New Roman"/>
          <w:b/>
          <w:bCs/>
          <w:vanish/>
          <w:sz w:val="28"/>
          <w:szCs w:val="28"/>
        </w:rPr>
      </w:pPr>
      <w:bookmarkStart w:id="31" w:name="_Toc370043555"/>
      <w:bookmarkStart w:id="32" w:name="_Toc370074452"/>
      <w:bookmarkStart w:id="33" w:name="_Toc370076723"/>
      <w:bookmarkStart w:id="34" w:name="_Toc370117974"/>
      <w:bookmarkStart w:id="35" w:name="_Toc370133994"/>
      <w:bookmarkStart w:id="36" w:name="_Toc370135497"/>
      <w:bookmarkStart w:id="37" w:name="_Toc370137119"/>
      <w:bookmarkStart w:id="38" w:name="_Toc370137218"/>
      <w:bookmarkStart w:id="39" w:name="_Toc380998840"/>
      <w:bookmarkStart w:id="40" w:name="_Toc381001310"/>
      <w:bookmarkStart w:id="41" w:name="_Toc381003389"/>
      <w:bookmarkStart w:id="42" w:name="_Toc381025786"/>
      <w:bookmarkStart w:id="43" w:name="_Toc381025836"/>
      <w:bookmarkStart w:id="44" w:name="_Toc390787172"/>
      <w:bookmarkStart w:id="45" w:name="_Toc390863282"/>
      <w:bookmarkStart w:id="46" w:name="_Toc390863509"/>
      <w:bookmarkStart w:id="47" w:name="_Toc390863588"/>
      <w:bookmarkStart w:id="48" w:name="_Toc395085837"/>
      <w:bookmarkStart w:id="49" w:name="_Toc395088955"/>
      <w:bookmarkStart w:id="50" w:name="_Toc395791428"/>
      <w:bookmarkStart w:id="51" w:name="_Toc395791666"/>
      <w:bookmarkStart w:id="52" w:name="_Toc395791911"/>
      <w:bookmarkStart w:id="53" w:name="_Toc395866877"/>
      <w:bookmarkStart w:id="54" w:name="_Toc39587221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D37FB85" w14:textId="58DAFB15" w:rsidR="009819C6" w:rsidRDefault="00F65C29" w:rsidP="00B85687">
      <w:pPr>
        <w:ind w:left="360"/>
        <w:rPr>
          <w:lang w:eastAsia="zh-CN"/>
        </w:rPr>
      </w:pPr>
      <w:r>
        <w:rPr>
          <w:lang w:eastAsia="zh-CN"/>
        </w:rPr>
        <w:t xml:space="preserve"> </w:t>
      </w:r>
    </w:p>
    <w:p w14:paraId="563091D2" w14:textId="77777777" w:rsidR="00F65C29" w:rsidRPr="00B85687" w:rsidRDefault="00F65C29" w:rsidP="00B85687">
      <w:pPr>
        <w:ind w:left="360"/>
        <w:rPr>
          <w:lang w:eastAsia="zh-CN"/>
        </w:rPr>
      </w:pPr>
    </w:p>
    <w:p w14:paraId="10B02EDD" w14:textId="337C4BCF" w:rsidR="00333E6C" w:rsidRPr="008E2B8E" w:rsidRDefault="00333E6C" w:rsidP="008E2B8E">
      <w:pPr>
        <w:pStyle w:val="Heading2"/>
      </w:pPr>
      <w:bookmarkStart w:id="55" w:name="_Toc395872222"/>
      <w:r w:rsidRPr="008E2B8E">
        <w:t>PHP file formatting</w:t>
      </w:r>
      <w:bookmarkEnd w:id="55"/>
    </w:p>
    <w:p w14:paraId="5C948904" w14:textId="77777777" w:rsidR="00913022" w:rsidRPr="00EB4A30" w:rsidRDefault="00913022" w:rsidP="00913022">
      <w:pPr>
        <w:pStyle w:val="Heading3"/>
      </w:pPr>
      <w:bookmarkStart w:id="56" w:name="_Toc347405584"/>
      <w:bookmarkStart w:id="57" w:name="_Toc395872223"/>
      <w:r w:rsidRPr="00EB4A30">
        <w:rPr>
          <w:lang w:eastAsia="zh-CN"/>
        </w:rPr>
        <w:t>Text</w:t>
      </w:r>
      <w:r w:rsidRPr="00EB4A30">
        <w:t xml:space="preserve"> Files</w:t>
      </w:r>
      <w:bookmarkEnd w:id="56"/>
      <w:bookmarkEnd w:id="57"/>
    </w:p>
    <w:p w14:paraId="49595151" w14:textId="77777777" w:rsidR="00913022" w:rsidRPr="00EB4A30" w:rsidRDefault="00913022" w:rsidP="00913022">
      <w:pPr>
        <w:ind w:left="360"/>
        <w:rPr>
          <w:lang w:eastAsia="zh-CN"/>
        </w:rPr>
      </w:pPr>
      <w:r w:rsidRPr="00EB4A30">
        <w:rPr>
          <w:lang w:eastAsia="zh-CN"/>
        </w:rPr>
        <w:t>In general all text files should use latin1 or UTF-8 encoding and should use unix newline conventions, where other encodings or newline conventions are required they may be used however their use and the reasons for such use should be documented and noted in the revision control log</w:t>
      </w:r>
    </w:p>
    <w:p w14:paraId="4B16D21C" w14:textId="77777777" w:rsidR="00913022" w:rsidRPr="00EB4A30" w:rsidRDefault="00913022" w:rsidP="00913022">
      <w:pPr>
        <w:pStyle w:val="Heading3"/>
      </w:pPr>
      <w:bookmarkStart w:id="58" w:name="_Toc347405585"/>
      <w:bookmarkStart w:id="59" w:name="_Toc395872224"/>
      <w:r w:rsidRPr="00EB4A30">
        <w:rPr>
          <w:lang w:eastAsia="zh-CN"/>
        </w:rPr>
        <w:t>Images</w:t>
      </w:r>
      <w:bookmarkEnd w:id="58"/>
      <w:bookmarkEnd w:id="59"/>
    </w:p>
    <w:p w14:paraId="458762AC" w14:textId="77777777" w:rsidR="00913022" w:rsidRDefault="00913022" w:rsidP="00913022">
      <w:pPr>
        <w:ind w:left="360"/>
        <w:rPr>
          <w:lang w:eastAsia="zh-CN"/>
        </w:rPr>
      </w:pPr>
      <w:r w:rsidRPr="00EB4A30">
        <w:rPr>
          <w:lang w:eastAsia="zh-CN"/>
        </w:rPr>
        <w:t>The preferred raster image format is either PNG or JPEG, in some instances it may be necessary to use 8-bit PNGs rather than 24-bit PNGs in order to have transparency work correctly in Internet Explorer 6 or lower.</w:t>
      </w:r>
    </w:p>
    <w:p w14:paraId="4180A940" w14:textId="77777777" w:rsidR="00913022" w:rsidRPr="00EB4A30" w:rsidRDefault="00913022" w:rsidP="00913022">
      <w:pPr>
        <w:pStyle w:val="Heading3"/>
      </w:pPr>
      <w:bookmarkStart w:id="60" w:name="_Toc347405587"/>
      <w:bookmarkStart w:id="61" w:name="_Toc395872225"/>
      <w:r w:rsidRPr="00EB4A30">
        <w:rPr>
          <w:lang w:eastAsia="zh-CN"/>
        </w:rPr>
        <w:t>HTML</w:t>
      </w:r>
      <w:r w:rsidRPr="00EB4A30">
        <w:t>, XML and SGML Guidelines</w:t>
      </w:r>
      <w:bookmarkEnd w:id="60"/>
      <w:bookmarkEnd w:id="61"/>
    </w:p>
    <w:p w14:paraId="7FE9C8C0" w14:textId="5D38DE8C" w:rsidR="00913022" w:rsidRDefault="00913022" w:rsidP="00913022">
      <w:pPr>
        <w:ind w:left="360"/>
        <w:rPr>
          <w:lang w:eastAsia="zh-CN"/>
        </w:rPr>
      </w:pPr>
      <w:r w:rsidRPr="00EB4A30">
        <w:rPr>
          <w:lang w:eastAsia="zh-CN"/>
        </w:rPr>
        <w:t>All markup code should be as close to XHTML 1.0 compliant as practical, generally this means that all tag and attribute names should be in lower case and that self-closing tags should be denoted as such using the XHTML 1.0 convention of adding a trailing slash before the closing angle bracket</w:t>
      </w:r>
    </w:p>
    <w:p w14:paraId="5E1FF7CB" w14:textId="77777777" w:rsidR="00913022" w:rsidRPr="00EB4A30" w:rsidRDefault="00913022" w:rsidP="00913022">
      <w:pPr>
        <w:ind w:left="360"/>
        <w:rPr>
          <w:lang w:eastAsia="zh-CN"/>
        </w:rPr>
      </w:pPr>
    </w:p>
    <w:p w14:paraId="44A96653" w14:textId="69BE7C7F" w:rsidR="00333E6C" w:rsidRDefault="00333E6C" w:rsidP="008E2B8E">
      <w:pPr>
        <w:pStyle w:val="Heading2"/>
      </w:pPr>
      <w:bookmarkStart w:id="62" w:name="_Toc395872226"/>
      <w:r>
        <w:t>Coding style</w:t>
      </w:r>
      <w:bookmarkEnd w:id="62"/>
    </w:p>
    <w:p w14:paraId="6A452909" w14:textId="77777777" w:rsidR="00913022" w:rsidRDefault="00913022" w:rsidP="00913022">
      <w:pPr>
        <w:pStyle w:val="Heading3"/>
      </w:pPr>
      <w:bookmarkStart w:id="63" w:name="_Toc347405589"/>
      <w:bookmarkStart w:id="64" w:name="_Toc395872227"/>
      <w:r w:rsidRPr="00EB4A30">
        <w:t>Indentation</w:t>
      </w:r>
      <w:bookmarkEnd w:id="63"/>
      <w:bookmarkEnd w:id="64"/>
    </w:p>
    <w:p w14:paraId="2221330D" w14:textId="77777777" w:rsidR="00913022" w:rsidRDefault="00913022" w:rsidP="00913022">
      <w:pPr>
        <w:ind w:left="360"/>
        <w:rPr>
          <w:lang w:eastAsia="zh-CN"/>
        </w:rPr>
      </w:pPr>
      <w:r w:rsidRPr="00EB4A30">
        <w:rPr>
          <w:lang w:eastAsia="zh-CN"/>
        </w:rPr>
        <w:t>Logical block indentation should be performed using &lt;TAB&gt; characters (U+0009). The preferred tab</w:t>
      </w:r>
      <w:r>
        <w:rPr>
          <w:lang w:eastAsia="zh-CN"/>
        </w:rPr>
        <w:t xml:space="preserve"> </w:t>
      </w:r>
      <w:r w:rsidRPr="00EB4A30">
        <w:rPr>
          <w:lang w:eastAsia="zh-CN"/>
        </w:rPr>
        <w:t>width is 4 characters, however provided code displays correc</w:t>
      </w:r>
      <w:r>
        <w:rPr>
          <w:lang w:eastAsia="zh-CN"/>
        </w:rPr>
        <w:t>tly at other tab widths you may c</w:t>
      </w:r>
      <w:r w:rsidRPr="00EB4A30">
        <w:rPr>
          <w:lang w:eastAsia="zh-CN"/>
        </w:rPr>
        <w:t>onfigure your editors tab width to any size. Where aligned indentation is desired, such as for multi-line strings, it should be</w:t>
      </w:r>
      <w:r>
        <w:rPr>
          <w:lang w:eastAsia="zh-CN"/>
        </w:rPr>
        <w:t xml:space="preserve"> </w:t>
      </w:r>
      <w:r w:rsidRPr="00EB4A30">
        <w:rPr>
          <w:lang w:eastAsia="zh-CN"/>
        </w:rPr>
        <w:t>performed with tabs followed by spaces, such that altering the displayed tab width only affects the depth of logical block indentation.</w:t>
      </w:r>
    </w:p>
    <w:p w14:paraId="7BB6A1AC" w14:textId="77777777" w:rsidR="00913022" w:rsidRPr="00913022" w:rsidRDefault="00913022" w:rsidP="00913022">
      <w:pPr>
        <w:pStyle w:val="Default"/>
        <w:ind w:left="450"/>
        <w:rPr>
          <w:rFonts w:ascii="Calibri" w:hAnsi="Calibri" w:cs="Calibri"/>
          <w:color w:val="auto"/>
          <w:sz w:val="22"/>
          <w:szCs w:val="22"/>
          <w:lang w:eastAsia="zh-CN"/>
        </w:rPr>
      </w:pPr>
      <w:r w:rsidRPr="00913022">
        <w:rPr>
          <w:rFonts w:ascii="Calibri" w:hAnsi="Calibri" w:cs="Calibri"/>
          <w:color w:val="auto"/>
          <w:sz w:val="22"/>
          <w:szCs w:val="22"/>
          <w:lang w:eastAsia="zh-CN"/>
        </w:rPr>
        <w:t>Examples</w:t>
      </w:r>
    </w:p>
    <w:p w14:paraId="28654A95" w14:textId="77777777" w:rsidR="00913022" w:rsidRPr="00913022" w:rsidRDefault="00913022" w:rsidP="00913022">
      <w:pPr>
        <w:pStyle w:val="Default"/>
        <w:ind w:left="450"/>
        <w:rPr>
          <w:rFonts w:ascii="Calibri" w:hAnsi="Calibri" w:cs="Calibri"/>
          <w:color w:val="auto"/>
          <w:sz w:val="22"/>
          <w:szCs w:val="22"/>
          <w:lang w:eastAsia="zh-CN"/>
        </w:rPr>
      </w:pPr>
      <w:r w:rsidRPr="00913022">
        <w:rPr>
          <w:rFonts w:ascii="Calibri" w:hAnsi="Calibri" w:cs="Calibri"/>
          <w:color w:val="auto"/>
          <w:sz w:val="22"/>
          <w:szCs w:val="22"/>
          <w:lang w:eastAsia="zh-CN"/>
        </w:rPr>
        <w:t>1:</w:t>
      </w:r>
      <w:r w:rsidRPr="00913022">
        <w:rPr>
          <w:rFonts w:ascii="Calibri" w:hAnsi="Calibri" w:cs="Calibri"/>
          <w:color w:val="auto"/>
          <w:sz w:val="22"/>
          <w:szCs w:val="22"/>
          <w:lang w:eastAsia="zh-CN"/>
        </w:rPr>
        <w:tab/>
        <w:t>If ($yes) {</w:t>
      </w:r>
    </w:p>
    <w:p w14:paraId="50EAFCC9" w14:textId="77777777" w:rsidR="00913022" w:rsidRPr="00913022" w:rsidRDefault="00913022" w:rsidP="00913022">
      <w:pPr>
        <w:pStyle w:val="Default"/>
        <w:ind w:left="450"/>
        <w:rPr>
          <w:rFonts w:ascii="Calibri" w:hAnsi="Calibri" w:cs="Calibri"/>
          <w:color w:val="auto"/>
          <w:sz w:val="22"/>
          <w:szCs w:val="22"/>
          <w:lang w:eastAsia="zh-CN"/>
        </w:rPr>
      </w:pPr>
      <w:r w:rsidRPr="00913022">
        <w:rPr>
          <w:rFonts w:ascii="Calibri" w:hAnsi="Calibri" w:cs="Calibri"/>
          <w:color w:val="auto"/>
          <w:sz w:val="22"/>
          <w:szCs w:val="22"/>
          <w:lang w:eastAsia="zh-CN"/>
        </w:rPr>
        <w:t>2:</w:t>
      </w:r>
      <w:r w:rsidRPr="00913022">
        <w:rPr>
          <w:rFonts w:ascii="Calibri" w:hAnsi="Calibri" w:cs="Calibri"/>
          <w:color w:val="auto"/>
          <w:sz w:val="22"/>
          <w:szCs w:val="22"/>
          <w:lang w:eastAsia="zh-CN"/>
        </w:rPr>
        <w:tab/>
        <w:t>$SQL = "SELECT COUNT(*)\n"</w:t>
      </w:r>
    </w:p>
    <w:p w14:paraId="61F08FDF" w14:textId="77777777" w:rsidR="00913022" w:rsidRPr="00913022" w:rsidRDefault="00913022" w:rsidP="00913022">
      <w:pPr>
        <w:pStyle w:val="Default"/>
        <w:ind w:left="450"/>
        <w:rPr>
          <w:rFonts w:ascii="Calibri" w:hAnsi="Calibri" w:cs="Calibri"/>
          <w:color w:val="auto"/>
          <w:sz w:val="22"/>
          <w:szCs w:val="22"/>
          <w:lang w:eastAsia="zh-CN"/>
        </w:rPr>
      </w:pPr>
      <w:r w:rsidRPr="00913022">
        <w:rPr>
          <w:rFonts w:ascii="Calibri" w:hAnsi="Calibri" w:cs="Calibri"/>
          <w:color w:val="auto"/>
          <w:sz w:val="22"/>
          <w:szCs w:val="22"/>
          <w:lang w:eastAsia="zh-CN"/>
        </w:rPr>
        <w:t>3:</w:t>
      </w:r>
      <w:r w:rsidRPr="00913022">
        <w:rPr>
          <w:rFonts w:ascii="Calibri" w:hAnsi="Calibri" w:cs="Calibri"/>
          <w:color w:val="auto"/>
          <w:sz w:val="22"/>
          <w:szCs w:val="22"/>
          <w:lang w:eastAsia="zh-CN"/>
        </w:rPr>
        <w:tab/>
      </w:r>
      <w:r w:rsidRPr="00913022">
        <w:rPr>
          <w:rFonts w:ascii="Calibri" w:hAnsi="Calibri" w:cs="Calibri"/>
          <w:color w:val="auto"/>
          <w:sz w:val="22"/>
          <w:szCs w:val="22"/>
          <w:lang w:eastAsia="zh-CN"/>
        </w:rPr>
        <w:tab/>
        <w:t>. " FROM table\n";</w:t>
      </w:r>
    </w:p>
    <w:p w14:paraId="64CC4A95" w14:textId="77777777" w:rsidR="00913022" w:rsidRPr="00913022" w:rsidRDefault="00913022" w:rsidP="00913022">
      <w:pPr>
        <w:pStyle w:val="Default"/>
        <w:ind w:left="450"/>
        <w:rPr>
          <w:rFonts w:ascii="Calibri" w:hAnsi="Calibri" w:cs="Calibri"/>
          <w:color w:val="auto"/>
          <w:sz w:val="22"/>
          <w:szCs w:val="22"/>
          <w:lang w:eastAsia="zh-CN"/>
        </w:rPr>
      </w:pPr>
      <w:r w:rsidRPr="00913022">
        <w:rPr>
          <w:rFonts w:ascii="Calibri" w:hAnsi="Calibri" w:cs="Calibri"/>
          <w:color w:val="auto"/>
          <w:sz w:val="22"/>
          <w:szCs w:val="22"/>
          <w:lang w:eastAsia="zh-CN"/>
        </w:rPr>
        <w:t>4:</w:t>
      </w:r>
      <w:r w:rsidRPr="00913022">
        <w:rPr>
          <w:rFonts w:ascii="Calibri" w:hAnsi="Calibri" w:cs="Calibri"/>
          <w:color w:val="auto"/>
          <w:sz w:val="22"/>
          <w:szCs w:val="22"/>
          <w:lang w:eastAsia="zh-CN"/>
        </w:rPr>
        <w:tab/>
        <w:t>}</w:t>
      </w:r>
    </w:p>
    <w:p w14:paraId="6B099926" w14:textId="77777777" w:rsidR="00913022" w:rsidRDefault="00913022" w:rsidP="00913022"/>
    <w:p w14:paraId="4251949D" w14:textId="77777777" w:rsidR="00913022" w:rsidRPr="00EB4A30" w:rsidRDefault="00913022" w:rsidP="00913022">
      <w:pPr>
        <w:pStyle w:val="Heading3"/>
      </w:pPr>
      <w:bookmarkStart w:id="65" w:name="_Toc347405590"/>
      <w:bookmarkStart w:id="66" w:name="_Toc395872228"/>
      <w:r w:rsidRPr="00EB4A30">
        <w:t>Control Structures &amp; Braces</w:t>
      </w:r>
      <w:bookmarkEnd w:id="65"/>
      <w:bookmarkEnd w:id="66"/>
    </w:p>
    <w:p w14:paraId="16948FF0" w14:textId="513E3B14" w:rsidR="00913022" w:rsidRPr="00EB4A30" w:rsidRDefault="00913022" w:rsidP="00913022">
      <w:pPr>
        <w:ind w:left="360"/>
        <w:rPr>
          <w:lang w:eastAsia="zh-CN"/>
        </w:rPr>
      </w:pPr>
      <w:r w:rsidRPr="00EB4A30">
        <w:rPr>
          <w:lang w:eastAsia="zh-CN"/>
        </w:rPr>
        <w:t>Opening braces should usually be placed on the same line as their related co</w:t>
      </w:r>
      <w:r>
        <w:rPr>
          <w:lang w:eastAsia="zh-CN"/>
        </w:rPr>
        <w:t xml:space="preserve">ntrol structure, while closing </w:t>
      </w:r>
      <w:r w:rsidRPr="00EB4A30">
        <w:rPr>
          <w:lang w:eastAsia="zh-CN"/>
        </w:rPr>
        <w:t>braces should usually be placed on their own line. In some cases it may b</w:t>
      </w:r>
      <w:r>
        <w:rPr>
          <w:lang w:eastAsia="zh-CN"/>
        </w:rPr>
        <w:t xml:space="preserve">e acceptable to place both the </w:t>
      </w:r>
      <w:r w:rsidRPr="00EB4A30">
        <w:rPr>
          <w:lang w:eastAsia="zh-CN"/>
        </w:rPr>
        <w:t>opening and closing brace, along with the statement(s) to be executed on the same line as the control</w:t>
      </w:r>
      <w:r>
        <w:rPr>
          <w:lang w:eastAsia="zh-CN"/>
        </w:rPr>
        <w:t xml:space="preserve"> </w:t>
      </w:r>
      <w:r w:rsidR="00BA1066">
        <w:rPr>
          <w:lang w:eastAsia="zh-CN"/>
        </w:rPr>
        <w:t>structure,</w:t>
      </w:r>
      <w:r w:rsidRPr="00EB4A30">
        <w:rPr>
          <w:lang w:eastAsia="zh-CN"/>
        </w:rPr>
        <w:t xml:space="preserve"> e</w:t>
      </w:r>
      <w:r>
        <w:rPr>
          <w:lang w:eastAsia="zh-CN"/>
        </w:rPr>
        <w:t>.</w:t>
      </w:r>
      <w:r w:rsidRPr="00EB4A30">
        <w:rPr>
          <w:lang w:eastAsia="zh-CN"/>
        </w:rPr>
        <w:t>g</w:t>
      </w:r>
      <w:r>
        <w:rPr>
          <w:lang w:eastAsia="zh-CN"/>
        </w:rPr>
        <w:t>.</w:t>
      </w:r>
      <w:r w:rsidRPr="00EB4A30">
        <w:rPr>
          <w:lang w:eastAsia="zh-CN"/>
        </w:rPr>
        <w:t xml:space="preserve"> if you</w:t>
      </w:r>
      <w:r>
        <w:rPr>
          <w:lang w:eastAsia="zh-CN"/>
        </w:rPr>
        <w:t xml:space="preserve"> </w:t>
      </w:r>
      <w:r w:rsidRPr="00EB4A30">
        <w:rPr>
          <w:lang w:eastAsia="zh-CN"/>
        </w:rPr>
        <w:t>use braces for an if</w:t>
      </w:r>
      <w:r>
        <w:rPr>
          <w:lang w:eastAsia="zh-CN"/>
        </w:rPr>
        <w:t xml:space="preserve"> </w:t>
      </w:r>
      <w:r w:rsidRPr="00EB4A30">
        <w:rPr>
          <w:lang w:eastAsia="zh-CN"/>
        </w:rPr>
        <w:t xml:space="preserve">block any related else or else if blocks must also use braces. </w:t>
      </w:r>
    </w:p>
    <w:p w14:paraId="4EBD2F20" w14:textId="77777777" w:rsidR="00913022" w:rsidRPr="00EB4A30" w:rsidRDefault="00913022" w:rsidP="00913022">
      <w:pPr>
        <w:ind w:left="450"/>
      </w:pPr>
      <w:r w:rsidRPr="00EB4A30">
        <w:t>Examples</w:t>
      </w:r>
    </w:p>
    <w:p w14:paraId="4AC5CEDE"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1:</w:t>
      </w:r>
      <w:r>
        <w:rPr>
          <w:rFonts w:ascii="Calibri" w:hAnsi="Calibri" w:cs="Times New Roman"/>
          <w:color w:val="auto"/>
          <w:sz w:val="22"/>
          <w:szCs w:val="22"/>
        </w:rPr>
        <w:tab/>
      </w:r>
      <w:r w:rsidRPr="00EB4A30">
        <w:rPr>
          <w:rFonts w:ascii="Calibri" w:hAnsi="Calibri" w:cs="Times New Roman"/>
          <w:color w:val="auto"/>
          <w:sz w:val="22"/>
          <w:szCs w:val="22"/>
        </w:rPr>
        <w:t>If ($yes) {</w:t>
      </w:r>
    </w:p>
    <w:p w14:paraId="219DF83C"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EB4A30">
        <w:rPr>
          <w:rFonts w:ascii="Calibri" w:hAnsi="Calibri" w:cs="Times New Roman"/>
          <w:color w:val="auto"/>
          <w:sz w:val="22"/>
          <w:szCs w:val="22"/>
        </w:rPr>
        <w:t>print "OK";</w:t>
      </w:r>
    </w:p>
    <w:p w14:paraId="4448EA9E"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3:</w:t>
      </w:r>
      <w:r>
        <w:rPr>
          <w:rFonts w:ascii="Calibri" w:hAnsi="Calibri" w:cs="Times New Roman"/>
          <w:color w:val="auto"/>
          <w:sz w:val="22"/>
          <w:szCs w:val="22"/>
        </w:rPr>
        <w:tab/>
      </w:r>
      <w:r w:rsidRPr="00EB4A30">
        <w:rPr>
          <w:rFonts w:ascii="Calibri" w:hAnsi="Calibri" w:cs="Times New Roman"/>
          <w:color w:val="auto"/>
          <w:sz w:val="22"/>
          <w:szCs w:val="22"/>
        </w:rPr>
        <w:t>} else if ($no) {</w:t>
      </w:r>
    </w:p>
    <w:p w14:paraId="3C5D7A8D"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4:</w:t>
      </w:r>
      <w:r>
        <w:rPr>
          <w:rFonts w:ascii="Calibri" w:hAnsi="Calibri" w:cs="Times New Roman"/>
          <w:color w:val="auto"/>
          <w:sz w:val="22"/>
          <w:szCs w:val="22"/>
        </w:rPr>
        <w:tab/>
      </w:r>
      <w:r>
        <w:rPr>
          <w:rFonts w:ascii="Calibri" w:hAnsi="Calibri" w:cs="Times New Roman"/>
          <w:color w:val="auto"/>
          <w:sz w:val="22"/>
          <w:szCs w:val="22"/>
        </w:rPr>
        <w:tab/>
      </w:r>
      <w:r w:rsidRPr="00EB4A30">
        <w:rPr>
          <w:rFonts w:ascii="Calibri" w:hAnsi="Calibri" w:cs="Times New Roman"/>
          <w:color w:val="auto"/>
          <w:sz w:val="22"/>
          <w:szCs w:val="22"/>
        </w:rPr>
        <w:t>print "I don't think so";</w:t>
      </w:r>
    </w:p>
    <w:p w14:paraId="6933542D"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5:</w:t>
      </w:r>
      <w:r>
        <w:rPr>
          <w:rFonts w:ascii="Calibri" w:hAnsi="Calibri" w:cs="Times New Roman"/>
          <w:color w:val="auto"/>
          <w:sz w:val="22"/>
          <w:szCs w:val="22"/>
        </w:rPr>
        <w:tab/>
      </w:r>
      <w:r w:rsidRPr="00EB4A30">
        <w:rPr>
          <w:rFonts w:ascii="Calibri" w:hAnsi="Calibri" w:cs="Times New Roman"/>
          <w:color w:val="auto"/>
          <w:sz w:val="22"/>
          <w:szCs w:val="22"/>
        </w:rPr>
        <w:t>} else {</w:t>
      </w:r>
    </w:p>
    <w:p w14:paraId="71314432"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6:</w:t>
      </w:r>
      <w:r>
        <w:rPr>
          <w:rFonts w:ascii="Calibri" w:hAnsi="Calibri" w:cs="Times New Roman"/>
          <w:color w:val="auto"/>
          <w:sz w:val="22"/>
          <w:szCs w:val="22"/>
        </w:rPr>
        <w:tab/>
      </w:r>
      <w:r>
        <w:rPr>
          <w:rFonts w:ascii="Calibri" w:hAnsi="Calibri" w:cs="Times New Roman"/>
          <w:color w:val="auto"/>
          <w:sz w:val="22"/>
          <w:szCs w:val="22"/>
        </w:rPr>
        <w:tab/>
      </w:r>
      <w:r w:rsidRPr="00EB4A30">
        <w:rPr>
          <w:rFonts w:ascii="Calibri" w:hAnsi="Calibri" w:cs="Times New Roman"/>
          <w:color w:val="auto"/>
          <w:sz w:val="22"/>
          <w:szCs w:val="22"/>
        </w:rPr>
        <w:t>print "How should I know?";</w:t>
      </w:r>
    </w:p>
    <w:p w14:paraId="0A122A0E"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7:</w:t>
      </w:r>
      <w:r>
        <w:rPr>
          <w:rFonts w:ascii="Calibri" w:hAnsi="Calibri" w:cs="Times New Roman"/>
          <w:color w:val="auto"/>
          <w:sz w:val="22"/>
          <w:szCs w:val="22"/>
        </w:rPr>
        <w:tab/>
      </w:r>
      <w:r w:rsidRPr="00EB4A30">
        <w:rPr>
          <w:rFonts w:ascii="Calibri" w:hAnsi="Calibri" w:cs="Times New Roman"/>
          <w:color w:val="auto"/>
          <w:sz w:val="22"/>
          <w:szCs w:val="22"/>
        </w:rPr>
        <w:t>}</w:t>
      </w:r>
    </w:p>
    <w:p w14:paraId="75E4002C" w14:textId="77777777" w:rsidR="00913022" w:rsidRDefault="00913022" w:rsidP="00913022">
      <w:pPr>
        <w:pStyle w:val="Default"/>
        <w:rPr>
          <w:rFonts w:ascii="Calibri" w:hAnsi="Calibri" w:cs="Times New Roman"/>
          <w:color w:val="auto"/>
          <w:sz w:val="22"/>
          <w:szCs w:val="22"/>
        </w:rPr>
      </w:pPr>
    </w:p>
    <w:p w14:paraId="46E794D1" w14:textId="77777777" w:rsidR="00913022" w:rsidRDefault="00913022" w:rsidP="00913022">
      <w:pPr>
        <w:pStyle w:val="Default"/>
        <w:rPr>
          <w:rFonts w:ascii="Calibri" w:hAnsi="Calibri" w:cs="Times New Roman"/>
          <w:color w:val="auto"/>
          <w:sz w:val="22"/>
          <w:szCs w:val="22"/>
        </w:rPr>
      </w:pPr>
    </w:p>
    <w:p w14:paraId="3D44E114" w14:textId="77777777" w:rsidR="00913022" w:rsidRDefault="00913022" w:rsidP="00913022">
      <w:pPr>
        <w:ind w:left="360"/>
        <w:rPr>
          <w:lang w:eastAsia="zh-CN"/>
        </w:rPr>
      </w:pPr>
      <w:r w:rsidRPr="00EB4A30">
        <w:rPr>
          <w:lang w:eastAsia="zh-CN"/>
        </w:rPr>
        <w:t>If the control structure runs onto multiple lines you should use the same rules as long function calls, but</w:t>
      </w:r>
      <w:r>
        <w:rPr>
          <w:lang w:eastAsia="zh-CN"/>
        </w:rPr>
        <w:t xml:space="preserve"> </w:t>
      </w:r>
      <w:r w:rsidRPr="00EB4A30">
        <w:rPr>
          <w:lang w:eastAsia="zh-CN"/>
        </w:rPr>
        <w:t>add the opening brace to the line containing the closing parenthesis of t</w:t>
      </w:r>
      <w:r>
        <w:rPr>
          <w:lang w:eastAsia="zh-CN"/>
        </w:rPr>
        <w:t xml:space="preserve">he control structure condition unless doing so </w:t>
      </w:r>
      <w:r w:rsidRPr="00EB4A30">
        <w:rPr>
          <w:lang w:eastAsia="zh-CN"/>
        </w:rPr>
        <w:t>reduces readability</w:t>
      </w:r>
    </w:p>
    <w:p w14:paraId="167B9D3A" w14:textId="77777777" w:rsidR="00913022" w:rsidRDefault="00913022" w:rsidP="00913022">
      <w:pPr>
        <w:pStyle w:val="Default"/>
        <w:rPr>
          <w:rFonts w:ascii="Calibri" w:hAnsi="Calibri" w:cs="Times New Roman"/>
          <w:color w:val="auto"/>
          <w:sz w:val="22"/>
          <w:szCs w:val="22"/>
        </w:rPr>
      </w:pPr>
    </w:p>
    <w:p w14:paraId="1F4B6F32"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1:</w:t>
      </w:r>
      <w:r>
        <w:rPr>
          <w:rFonts w:ascii="Calibri" w:hAnsi="Calibri" w:cs="Times New Roman"/>
          <w:color w:val="auto"/>
          <w:sz w:val="22"/>
          <w:szCs w:val="22"/>
        </w:rPr>
        <w:tab/>
      </w:r>
      <w:r w:rsidRPr="00EB4A30">
        <w:rPr>
          <w:rFonts w:ascii="Calibri" w:hAnsi="Calibri" w:cs="Times New Roman"/>
          <w:color w:val="auto"/>
          <w:sz w:val="22"/>
          <w:szCs w:val="22"/>
        </w:rPr>
        <w:t>function foo($bar) {</w:t>
      </w:r>
    </w:p>
    <w:p w14:paraId="2BF5A2B0" w14:textId="77777777" w:rsidR="00913022" w:rsidRPr="00EB4A30"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EB4A30">
        <w:rPr>
          <w:rFonts w:ascii="Calibri" w:hAnsi="Calibri" w:cs="Times New Roman"/>
          <w:color w:val="auto"/>
          <w:sz w:val="22"/>
          <w:szCs w:val="22"/>
        </w:rPr>
        <w:t>print "foobar";</w:t>
      </w:r>
    </w:p>
    <w:p w14:paraId="096F0565" w14:textId="77777777" w:rsidR="00913022" w:rsidRDefault="00913022" w:rsidP="00913022">
      <w:pPr>
        <w:pStyle w:val="Default"/>
        <w:ind w:left="450"/>
        <w:rPr>
          <w:rFonts w:ascii="Calibri" w:hAnsi="Calibri" w:cs="Times New Roman"/>
          <w:color w:val="auto"/>
          <w:sz w:val="22"/>
          <w:szCs w:val="22"/>
        </w:rPr>
      </w:pPr>
      <w:r w:rsidRPr="00EB4A30">
        <w:rPr>
          <w:rFonts w:ascii="Calibri" w:hAnsi="Calibri" w:cs="Times New Roman"/>
          <w:color w:val="auto"/>
          <w:sz w:val="22"/>
          <w:szCs w:val="22"/>
        </w:rPr>
        <w:t>3:</w:t>
      </w:r>
      <w:r>
        <w:rPr>
          <w:rFonts w:ascii="Calibri" w:hAnsi="Calibri" w:cs="Times New Roman"/>
          <w:color w:val="auto"/>
          <w:sz w:val="22"/>
          <w:szCs w:val="22"/>
        </w:rPr>
        <w:tab/>
      </w:r>
      <w:r w:rsidRPr="00EB4A30">
        <w:rPr>
          <w:rFonts w:ascii="Calibri" w:hAnsi="Calibri" w:cs="Times New Roman"/>
          <w:color w:val="auto"/>
          <w:sz w:val="22"/>
          <w:szCs w:val="22"/>
        </w:rPr>
        <w:t>}</w:t>
      </w:r>
    </w:p>
    <w:p w14:paraId="032EA3CD" w14:textId="77777777" w:rsidR="00913022" w:rsidRDefault="00913022" w:rsidP="00913022">
      <w:pPr>
        <w:pStyle w:val="Default"/>
        <w:rPr>
          <w:rFonts w:ascii="Calibri" w:hAnsi="Calibri" w:cs="Times New Roman"/>
          <w:color w:val="auto"/>
          <w:sz w:val="22"/>
          <w:szCs w:val="22"/>
        </w:rPr>
      </w:pPr>
    </w:p>
    <w:p w14:paraId="2F4E941D" w14:textId="77777777" w:rsidR="00913022" w:rsidRDefault="00913022" w:rsidP="00913022">
      <w:pPr>
        <w:ind w:left="360"/>
        <w:rPr>
          <w:lang w:eastAsia="zh-CN"/>
        </w:rPr>
      </w:pPr>
      <w:r w:rsidRPr="007D15C8">
        <w:rPr>
          <w:lang w:eastAsia="zh-CN"/>
        </w:rPr>
        <w:t>If the control structure runs onto multiple lines you should use the same rules as long function calls, but add the opening brace to the line containing the closing parenthesis of the control structure</w:t>
      </w:r>
      <w:r>
        <w:rPr>
          <w:lang w:eastAsia="zh-CN"/>
        </w:rPr>
        <w:t xml:space="preserve"> </w:t>
      </w:r>
      <w:r w:rsidRPr="007D15C8">
        <w:rPr>
          <w:lang w:eastAsia="zh-CN"/>
        </w:rPr>
        <w:t>condition unless doing so reduces readability</w:t>
      </w:r>
    </w:p>
    <w:p w14:paraId="7494EF8E" w14:textId="77777777" w:rsidR="00913022" w:rsidRDefault="00913022" w:rsidP="00913022">
      <w:pPr>
        <w:pStyle w:val="Default"/>
        <w:rPr>
          <w:rFonts w:ascii="Calibri" w:hAnsi="Calibri" w:cs="Times New Roman"/>
          <w:color w:val="auto"/>
          <w:sz w:val="22"/>
          <w:szCs w:val="22"/>
        </w:rPr>
      </w:pPr>
    </w:p>
    <w:p w14:paraId="10B71552"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1:</w:t>
      </w:r>
      <w:r>
        <w:rPr>
          <w:rFonts w:ascii="Calibri" w:hAnsi="Calibri" w:cs="Times New Roman"/>
          <w:color w:val="auto"/>
          <w:sz w:val="22"/>
          <w:szCs w:val="22"/>
        </w:rPr>
        <w:tab/>
      </w:r>
      <w:r w:rsidRPr="007D15C8">
        <w:rPr>
          <w:rFonts w:ascii="Calibri" w:hAnsi="Calibri" w:cs="Times New Roman"/>
          <w:color w:val="auto"/>
          <w:sz w:val="22"/>
          <w:szCs w:val="22"/>
        </w:rPr>
        <w:t>if (</w:t>
      </w:r>
    </w:p>
    <w:p w14:paraId="5AB9B2A5"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$yes || $no || $maybe || $notsure || $idontthinkso</w:t>
      </w:r>
    </w:p>
    <w:p w14:paraId="21074533"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3:</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 $idontknow || $couldbe</w:t>
      </w:r>
    </w:p>
    <w:p w14:paraId="2EF68687"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4:</w:t>
      </w:r>
      <w:r>
        <w:rPr>
          <w:rFonts w:ascii="Calibri" w:hAnsi="Calibri" w:cs="Times New Roman"/>
          <w:color w:val="auto"/>
          <w:sz w:val="22"/>
          <w:szCs w:val="22"/>
        </w:rPr>
        <w:tab/>
      </w:r>
      <w:r w:rsidRPr="007D15C8">
        <w:rPr>
          <w:rFonts w:ascii="Calibri" w:hAnsi="Calibri" w:cs="Times New Roman"/>
          <w:color w:val="auto"/>
          <w:sz w:val="22"/>
          <w:szCs w:val="22"/>
        </w:rPr>
        <w:t>) {</w:t>
      </w:r>
    </w:p>
    <w:p w14:paraId="4293AA15"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5:</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print "What?";</w:t>
      </w:r>
    </w:p>
    <w:p w14:paraId="35F0B495" w14:textId="77777777" w:rsidR="00913022"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6:</w:t>
      </w:r>
      <w:r>
        <w:rPr>
          <w:rFonts w:ascii="Calibri" w:hAnsi="Calibri" w:cs="Times New Roman"/>
          <w:color w:val="auto"/>
          <w:sz w:val="22"/>
          <w:szCs w:val="22"/>
        </w:rPr>
        <w:tab/>
      </w:r>
      <w:r w:rsidRPr="007D15C8">
        <w:rPr>
          <w:rFonts w:ascii="Calibri" w:hAnsi="Calibri" w:cs="Times New Roman"/>
          <w:color w:val="auto"/>
          <w:sz w:val="22"/>
          <w:szCs w:val="22"/>
        </w:rPr>
        <w:t>}</w:t>
      </w:r>
    </w:p>
    <w:p w14:paraId="1A242C32" w14:textId="77777777" w:rsidR="007E288A" w:rsidRDefault="007E288A" w:rsidP="00913022">
      <w:pPr>
        <w:pStyle w:val="Default"/>
        <w:ind w:left="450"/>
        <w:rPr>
          <w:rFonts w:ascii="Calibri" w:hAnsi="Calibri" w:cs="Times New Roman"/>
          <w:color w:val="auto"/>
          <w:sz w:val="22"/>
          <w:szCs w:val="22"/>
        </w:rPr>
      </w:pPr>
    </w:p>
    <w:p w14:paraId="07EAE6E7" w14:textId="3B59AA79" w:rsidR="00913022" w:rsidRDefault="00473C5A" w:rsidP="003A6468">
      <w:pPr>
        <w:pStyle w:val="Default"/>
        <w:ind w:leftChars="100" w:left="22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 xml:space="preserve">Also we don’t suggest to use a </w:t>
      </w:r>
      <w:r w:rsidR="00A2517A">
        <w:rPr>
          <w:rFonts w:ascii="Calibri" w:eastAsiaTheme="minorEastAsia" w:hAnsi="Calibri" w:cs="Times New Roman"/>
          <w:color w:val="auto"/>
          <w:sz w:val="22"/>
          <w:szCs w:val="22"/>
          <w:lang w:eastAsia="zh-CN"/>
        </w:rPr>
        <w:t>assign</w:t>
      </w:r>
      <w:r>
        <w:rPr>
          <w:rFonts w:ascii="Calibri" w:eastAsiaTheme="minorEastAsia" w:hAnsi="Calibri" w:cs="Times New Roman"/>
          <w:color w:val="auto"/>
          <w:sz w:val="22"/>
          <w:szCs w:val="22"/>
          <w:lang w:eastAsia="zh-CN"/>
        </w:rPr>
        <w:t xml:space="preserve"> </w:t>
      </w:r>
      <w:r w:rsidR="00A2517A">
        <w:rPr>
          <w:rFonts w:ascii="Calibri" w:eastAsiaTheme="minorEastAsia" w:hAnsi="Calibri" w:cs="Times New Roman"/>
          <w:color w:val="auto"/>
          <w:sz w:val="22"/>
          <w:szCs w:val="22"/>
          <w:lang w:eastAsia="zh-CN"/>
        </w:rPr>
        <w:t xml:space="preserve">value </w:t>
      </w:r>
      <w:r>
        <w:rPr>
          <w:rFonts w:ascii="Calibri" w:eastAsiaTheme="minorEastAsia" w:hAnsi="Calibri" w:cs="Times New Roman"/>
          <w:color w:val="auto"/>
          <w:sz w:val="22"/>
          <w:szCs w:val="22"/>
          <w:lang w:eastAsia="zh-CN"/>
        </w:rPr>
        <w:t>statement</w:t>
      </w:r>
      <w:r w:rsidR="00A2517A">
        <w:rPr>
          <w:rFonts w:ascii="Calibri" w:eastAsiaTheme="minorEastAsia" w:hAnsi="Calibri" w:cs="Times New Roman"/>
          <w:color w:val="auto"/>
          <w:sz w:val="22"/>
          <w:szCs w:val="22"/>
          <w:lang w:eastAsia="zh-CN"/>
        </w:rPr>
        <w:t xml:space="preserve"> or call method </w:t>
      </w:r>
      <w:r>
        <w:rPr>
          <w:rFonts w:ascii="Calibri" w:eastAsiaTheme="minorEastAsia" w:hAnsi="Calibri" w:cs="Times New Roman"/>
          <w:color w:val="auto"/>
          <w:sz w:val="22"/>
          <w:szCs w:val="22"/>
          <w:lang w:eastAsia="zh-CN"/>
        </w:rPr>
        <w:t xml:space="preserve"> in if or else if statement which is unreadable and may raise issue between languages, for example as a bad example,</w:t>
      </w:r>
    </w:p>
    <w:p w14:paraId="731B84C2" w14:textId="77777777" w:rsidR="00473C5A" w:rsidRPr="00473C5A" w:rsidRDefault="00473C5A" w:rsidP="003A6468">
      <w:pPr>
        <w:pStyle w:val="Default"/>
        <w:ind w:leftChars="100" w:left="220"/>
        <w:rPr>
          <w:rFonts w:ascii="Calibri" w:eastAsiaTheme="minorEastAsia" w:hAnsi="Calibri" w:cs="Times New Roman"/>
          <w:color w:val="auto"/>
          <w:sz w:val="22"/>
          <w:szCs w:val="22"/>
          <w:lang w:eastAsia="zh-CN"/>
        </w:rPr>
      </w:pPr>
    </w:p>
    <w:p w14:paraId="671B43CD" w14:textId="39274B42" w:rsidR="00473C5A" w:rsidRPr="00473C5A" w:rsidRDefault="00473C5A" w:rsidP="003A6468">
      <w:pPr>
        <w:pStyle w:val="Default"/>
        <w:ind w:leftChars="100" w:left="220"/>
        <w:rPr>
          <w:rFonts w:ascii="Calibri" w:eastAsiaTheme="minorEastAsia" w:hAnsi="Calibri" w:cs="Times New Roman"/>
          <w:color w:val="auto"/>
          <w:sz w:val="22"/>
          <w:szCs w:val="22"/>
          <w:lang w:eastAsia="zh-CN"/>
        </w:rPr>
      </w:pPr>
      <w:r w:rsidRPr="00473C5A">
        <w:rPr>
          <w:rFonts w:ascii="Calibri" w:eastAsiaTheme="minorEastAsia" w:hAnsi="Calibri" w:cs="Times New Roman"/>
          <w:color w:val="auto"/>
          <w:sz w:val="22"/>
          <w:szCs w:val="22"/>
          <w:lang w:eastAsia="zh-CN"/>
        </w:rPr>
        <w:t>if($tableChanged = $db-&gt;get("SELECT * from `systemsetting` WHERE `DefineSymbol` = '" .$tableChangedString . "' AND `Value` =1")){</w:t>
      </w:r>
    </w:p>
    <w:p w14:paraId="1C0504F6" w14:textId="77777777" w:rsidR="00473C5A" w:rsidRPr="00473C5A" w:rsidRDefault="00473C5A" w:rsidP="003A6468">
      <w:pPr>
        <w:pStyle w:val="Default"/>
        <w:ind w:leftChars="100" w:left="220"/>
        <w:rPr>
          <w:rFonts w:ascii="Calibri" w:eastAsiaTheme="minorEastAsia" w:hAnsi="Calibri" w:cs="Times New Roman"/>
          <w:color w:val="auto"/>
          <w:sz w:val="22"/>
          <w:szCs w:val="22"/>
          <w:lang w:eastAsia="zh-CN"/>
        </w:rPr>
      </w:pPr>
      <w:r w:rsidRPr="00473C5A">
        <w:rPr>
          <w:rFonts w:ascii="Calibri" w:eastAsiaTheme="minorEastAsia" w:hAnsi="Calibri" w:cs="Times New Roman"/>
          <w:color w:val="auto"/>
          <w:sz w:val="22"/>
          <w:szCs w:val="22"/>
          <w:lang w:eastAsia="zh-CN"/>
        </w:rPr>
        <w:tab/>
        <w:t>$valColumns = self::getValColumns($db,$tableName);</w:t>
      </w:r>
    </w:p>
    <w:p w14:paraId="079C2404" w14:textId="77777777" w:rsidR="00473C5A" w:rsidRPr="00473C5A" w:rsidRDefault="00473C5A" w:rsidP="003A6468">
      <w:pPr>
        <w:pStyle w:val="Default"/>
        <w:ind w:leftChars="100" w:left="220"/>
        <w:rPr>
          <w:rFonts w:ascii="Calibri" w:eastAsiaTheme="minorEastAsia" w:hAnsi="Calibri" w:cs="Times New Roman"/>
          <w:color w:val="auto"/>
          <w:sz w:val="22"/>
          <w:szCs w:val="22"/>
          <w:lang w:eastAsia="zh-CN"/>
        </w:rPr>
      </w:pPr>
      <w:r w:rsidRPr="00473C5A">
        <w:rPr>
          <w:rFonts w:ascii="Calibri" w:eastAsiaTheme="minorEastAsia" w:hAnsi="Calibri" w:cs="Times New Roman"/>
          <w:color w:val="auto"/>
          <w:sz w:val="22"/>
          <w:szCs w:val="22"/>
          <w:lang w:eastAsia="zh-CN"/>
        </w:rPr>
        <w:tab/>
        <w:t>$suffixArr = array("en"=&gt;"en","local"=&gt;"local");</w:t>
      </w:r>
    </w:p>
    <w:p w14:paraId="0C1E6E58" w14:textId="77777777" w:rsidR="00473C5A" w:rsidRPr="00473C5A" w:rsidRDefault="00473C5A" w:rsidP="003A6468">
      <w:pPr>
        <w:pStyle w:val="Default"/>
        <w:ind w:leftChars="100" w:left="220"/>
        <w:rPr>
          <w:rFonts w:ascii="Calibri" w:eastAsiaTheme="minorEastAsia" w:hAnsi="Calibri" w:cs="Times New Roman"/>
          <w:color w:val="auto"/>
          <w:sz w:val="22"/>
          <w:szCs w:val="22"/>
          <w:lang w:eastAsia="zh-CN"/>
        </w:rPr>
      </w:pPr>
      <w:r w:rsidRPr="00473C5A">
        <w:rPr>
          <w:rFonts w:ascii="Calibri" w:eastAsiaTheme="minorEastAsia" w:hAnsi="Calibri" w:cs="Times New Roman"/>
          <w:color w:val="auto"/>
          <w:sz w:val="22"/>
          <w:szCs w:val="22"/>
          <w:lang w:eastAsia="zh-CN"/>
        </w:rPr>
        <w:tab/>
        <w:t>...</w:t>
      </w:r>
    </w:p>
    <w:p w14:paraId="04DA9333" w14:textId="3EEB801A" w:rsidR="00473C5A" w:rsidRDefault="00473C5A" w:rsidP="003A6468">
      <w:pPr>
        <w:pStyle w:val="Default"/>
        <w:ind w:leftChars="100" w:left="220"/>
        <w:rPr>
          <w:rFonts w:ascii="Calibri" w:eastAsiaTheme="minorEastAsia" w:hAnsi="Calibri" w:cs="Times New Roman"/>
          <w:color w:val="auto"/>
          <w:sz w:val="22"/>
          <w:szCs w:val="22"/>
          <w:lang w:eastAsia="zh-CN"/>
        </w:rPr>
      </w:pPr>
      <w:r w:rsidRPr="00473C5A">
        <w:rPr>
          <w:rFonts w:ascii="Calibri" w:eastAsiaTheme="minorEastAsia" w:hAnsi="Calibri" w:cs="Times New Roman"/>
          <w:color w:val="auto"/>
          <w:sz w:val="22"/>
          <w:szCs w:val="22"/>
          <w:lang w:eastAsia="zh-CN"/>
        </w:rPr>
        <w:t>}</w:t>
      </w:r>
    </w:p>
    <w:p w14:paraId="4FD81E57" w14:textId="77777777" w:rsidR="00473C5A" w:rsidRDefault="00473C5A" w:rsidP="003A6468">
      <w:pPr>
        <w:pStyle w:val="Default"/>
        <w:ind w:leftChars="100" w:left="220"/>
        <w:rPr>
          <w:rFonts w:ascii="Calibri" w:eastAsiaTheme="minorEastAsia" w:hAnsi="Calibri" w:cs="Times New Roman"/>
          <w:color w:val="auto"/>
          <w:sz w:val="22"/>
          <w:szCs w:val="22"/>
          <w:lang w:eastAsia="zh-CN"/>
        </w:rPr>
      </w:pPr>
    </w:p>
    <w:p w14:paraId="52FC8DA2" w14:textId="18BAABBD" w:rsidR="00473C5A" w:rsidRDefault="00473C5A" w:rsidP="003A6468">
      <w:pPr>
        <w:pStyle w:val="Default"/>
        <w:ind w:leftChars="100" w:left="22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A</w:t>
      </w:r>
      <w:r>
        <w:rPr>
          <w:rFonts w:ascii="Calibri" w:eastAsiaTheme="minorEastAsia" w:hAnsi="Calibri" w:cs="Times New Roman" w:hint="eastAsia"/>
          <w:color w:val="auto"/>
          <w:sz w:val="22"/>
          <w:szCs w:val="22"/>
          <w:lang w:eastAsia="zh-CN"/>
        </w:rPr>
        <w:t xml:space="preserve">t </w:t>
      </w:r>
      <w:r>
        <w:rPr>
          <w:rFonts w:ascii="Calibri" w:eastAsiaTheme="minorEastAsia" w:hAnsi="Calibri" w:cs="Times New Roman"/>
          <w:color w:val="auto"/>
          <w:sz w:val="22"/>
          <w:szCs w:val="22"/>
          <w:lang w:eastAsia="zh-CN"/>
        </w:rPr>
        <w:t xml:space="preserve">least </w:t>
      </w:r>
      <w:r w:rsidR="00A2517A">
        <w:rPr>
          <w:rFonts w:ascii="Calibri" w:eastAsiaTheme="minorEastAsia" w:hAnsi="Calibri" w:cs="Times New Roman"/>
          <w:color w:val="auto"/>
          <w:sz w:val="22"/>
          <w:szCs w:val="22"/>
          <w:lang w:eastAsia="zh-CN"/>
        </w:rPr>
        <w:t>below</w:t>
      </w:r>
      <w:r>
        <w:rPr>
          <w:rFonts w:ascii="Calibri" w:eastAsiaTheme="minorEastAsia" w:hAnsi="Calibri" w:cs="Times New Roman"/>
          <w:color w:val="auto"/>
          <w:sz w:val="22"/>
          <w:szCs w:val="22"/>
          <w:lang w:eastAsia="zh-CN"/>
        </w:rPr>
        <w:t xml:space="preserve"> points need to be modified in above code</w:t>
      </w:r>
    </w:p>
    <w:p w14:paraId="7507A9D7" w14:textId="5399F78B" w:rsidR="00473C5A" w:rsidRDefault="00473C5A" w:rsidP="003A6468">
      <w:pPr>
        <w:pStyle w:val="Default"/>
        <w:numPr>
          <w:ilvl w:val="0"/>
          <w:numId w:val="61"/>
        </w:numPr>
        <w:ind w:leftChars="100" w:left="58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 xml:space="preserve">Don’t use </w:t>
      </w:r>
      <w:r w:rsidR="00F74E8C">
        <w:rPr>
          <w:rFonts w:ascii="Calibri" w:eastAsiaTheme="minorEastAsia" w:hAnsi="Calibri" w:cs="Times New Roman"/>
          <w:color w:val="auto"/>
          <w:sz w:val="22"/>
          <w:szCs w:val="22"/>
          <w:lang w:eastAsia="zh-CN"/>
        </w:rPr>
        <w:t xml:space="preserve">assign </w:t>
      </w:r>
      <w:r>
        <w:rPr>
          <w:rFonts w:ascii="Calibri" w:eastAsiaTheme="minorEastAsia" w:hAnsi="Calibri" w:cs="Times New Roman"/>
          <w:color w:val="auto"/>
          <w:sz w:val="22"/>
          <w:szCs w:val="22"/>
          <w:lang w:eastAsia="zh-CN"/>
        </w:rPr>
        <w:t xml:space="preserve">statement </w:t>
      </w:r>
      <w:r w:rsidR="00F74E8C">
        <w:rPr>
          <w:rFonts w:ascii="Calibri" w:eastAsiaTheme="minorEastAsia" w:hAnsi="Calibri" w:cs="Times New Roman"/>
          <w:color w:val="auto"/>
          <w:sz w:val="22"/>
          <w:szCs w:val="22"/>
          <w:lang w:eastAsia="zh-CN"/>
        </w:rPr>
        <w:t xml:space="preserve">or call a method </w:t>
      </w:r>
      <w:r>
        <w:rPr>
          <w:rFonts w:ascii="Calibri" w:eastAsiaTheme="minorEastAsia" w:hAnsi="Calibri" w:cs="Times New Roman"/>
          <w:color w:val="auto"/>
          <w:sz w:val="22"/>
          <w:szCs w:val="22"/>
          <w:lang w:eastAsia="zh-CN"/>
        </w:rPr>
        <w:t>in if statement</w:t>
      </w:r>
    </w:p>
    <w:p w14:paraId="28D5FB1B" w14:textId="56D03884" w:rsidR="00473C5A" w:rsidRDefault="00473C5A" w:rsidP="003A6468">
      <w:pPr>
        <w:pStyle w:val="Default"/>
        <w:numPr>
          <w:ilvl w:val="0"/>
          <w:numId w:val="61"/>
        </w:numPr>
        <w:ind w:leftChars="100" w:left="58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Don’t pass a long SQL or string into a method directly, and can define a variable instead</w:t>
      </w:r>
    </w:p>
    <w:p w14:paraId="29C1529D" w14:textId="29B2BAF7" w:rsidR="00473C5A" w:rsidRPr="00473C5A" w:rsidRDefault="00473C5A" w:rsidP="003A6468">
      <w:pPr>
        <w:pStyle w:val="Default"/>
        <w:numPr>
          <w:ilvl w:val="0"/>
          <w:numId w:val="61"/>
        </w:numPr>
        <w:ind w:leftChars="100" w:left="58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Do’not combine SQL statement directly</w:t>
      </w:r>
      <w:r w:rsidR="007E288A">
        <w:rPr>
          <w:rFonts w:ascii="Calibri" w:eastAsiaTheme="minorEastAsia" w:hAnsi="Calibri" w:cs="Times New Roman"/>
          <w:color w:val="auto"/>
          <w:sz w:val="22"/>
          <w:szCs w:val="22"/>
          <w:lang w:eastAsia="zh-CN"/>
        </w:rPr>
        <w:t xml:space="preserve">, use quote method to escape value string is necessary </w:t>
      </w:r>
      <w:r w:rsidR="004A7583">
        <w:rPr>
          <w:rFonts w:ascii="Calibri" w:eastAsiaTheme="minorEastAsia" w:hAnsi="Calibri" w:cs="Times New Roman"/>
          <w:color w:val="auto"/>
          <w:sz w:val="22"/>
          <w:szCs w:val="22"/>
          <w:lang w:eastAsia="zh-CN"/>
        </w:rPr>
        <w:t xml:space="preserve">when </w:t>
      </w:r>
      <w:r w:rsidR="007E288A">
        <w:rPr>
          <w:rFonts w:ascii="Calibri" w:eastAsiaTheme="minorEastAsia" w:hAnsi="Calibri" w:cs="Times New Roman"/>
          <w:color w:val="auto"/>
          <w:sz w:val="22"/>
          <w:szCs w:val="22"/>
          <w:lang w:eastAsia="zh-CN"/>
        </w:rPr>
        <w:t>pass a value</w:t>
      </w:r>
      <w:r w:rsidR="004A7583">
        <w:rPr>
          <w:rFonts w:ascii="Calibri" w:eastAsiaTheme="minorEastAsia" w:hAnsi="Calibri" w:cs="Times New Roman"/>
          <w:color w:val="auto"/>
          <w:sz w:val="22"/>
          <w:szCs w:val="22"/>
          <w:lang w:eastAsia="zh-CN"/>
        </w:rPr>
        <w:t xml:space="preserve"> a value to SQL query</w:t>
      </w:r>
    </w:p>
    <w:p w14:paraId="2905248C" w14:textId="6216760D" w:rsidR="00473C5A" w:rsidRDefault="00EB75A5" w:rsidP="003A6468">
      <w:pPr>
        <w:pStyle w:val="Default"/>
        <w:numPr>
          <w:ilvl w:val="0"/>
          <w:numId w:val="61"/>
        </w:numPr>
        <w:ind w:leftChars="100" w:left="58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No comment for the block</w:t>
      </w:r>
    </w:p>
    <w:p w14:paraId="3B4BB2C8" w14:textId="77777777" w:rsidR="00EB75A5" w:rsidRDefault="00EB75A5" w:rsidP="003A6468">
      <w:pPr>
        <w:pStyle w:val="Default"/>
        <w:ind w:leftChars="100" w:left="220"/>
        <w:rPr>
          <w:rFonts w:ascii="Calibri" w:eastAsiaTheme="minorEastAsia" w:hAnsi="Calibri" w:cs="Times New Roman"/>
          <w:color w:val="auto"/>
          <w:sz w:val="22"/>
          <w:szCs w:val="22"/>
          <w:lang w:eastAsia="zh-CN"/>
        </w:rPr>
      </w:pPr>
    </w:p>
    <w:p w14:paraId="112C05AF" w14:textId="0E595654" w:rsidR="00EB75A5" w:rsidRDefault="00EB75A5" w:rsidP="003A6468">
      <w:pPr>
        <w:pStyle w:val="Default"/>
        <w:ind w:leftChars="100" w:left="220"/>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As an good example, please refer below block:</w:t>
      </w:r>
    </w:p>
    <w:p w14:paraId="7566B241"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 Use SQL to check if xxxxxx</w:t>
      </w:r>
    </w:p>
    <w:p w14:paraId="7FD16ABC"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$strSql = "SELECT * from systemsetting WHERE DefineSymbol = ". $db-&gt;quote($tableChangedString)." AND Value = 1"</w:t>
      </w:r>
    </w:p>
    <w:p w14:paraId="1FF8A9B5"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$isTableChanged = $db-&gt;get($strSql)</w:t>
      </w:r>
    </w:p>
    <w:p w14:paraId="21933E87"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p>
    <w:p w14:paraId="28D2763E"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if($isTableChanged){</w:t>
      </w:r>
    </w:p>
    <w:p w14:paraId="2D0F0104"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 xml:space="preserve"> $valColumns = self::getValColumns($db,$tableName);</w:t>
      </w:r>
    </w:p>
    <w:p w14:paraId="33A6BDC9"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 xml:space="preserve"> $suffixArr = array("en"=&gt;"en","local"=&gt;"local");</w:t>
      </w:r>
    </w:p>
    <w:p w14:paraId="1ECB9EDD" w14:textId="77777777" w:rsidR="007E288A" w:rsidRPr="007E288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 xml:space="preserve"> ...</w:t>
      </w:r>
    </w:p>
    <w:p w14:paraId="605A96D5" w14:textId="049A4BC5" w:rsidR="00EB75A5" w:rsidRPr="00473C5A" w:rsidRDefault="007E288A" w:rsidP="003A6468">
      <w:pPr>
        <w:pStyle w:val="Default"/>
        <w:ind w:leftChars="100" w:left="220"/>
        <w:rPr>
          <w:rFonts w:ascii="Calibri" w:eastAsiaTheme="minorEastAsia" w:hAnsi="Calibri" w:cs="Times New Roman"/>
          <w:color w:val="auto"/>
          <w:sz w:val="22"/>
          <w:szCs w:val="22"/>
          <w:lang w:eastAsia="zh-CN"/>
        </w:rPr>
      </w:pPr>
      <w:r w:rsidRPr="007E288A">
        <w:rPr>
          <w:rFonts w:ascii="Calibri" w:eastAsiaTheme="minorEastAsia" w:hAnsi="Calibri" w:cs="Times New Roman"/>
          <w:color w:val="auto"/>
          <w:sz w:val="22"/>
          <w:szCs w:val="22"/>
          <w:lang w:eastAsia="zh-CN"/>
        </w:rPr>
        <w:t>}</w:t>
      </w:r>
    </w:p>
    <w:p w14:paraId="3CA137EA" w14:textId="77777777" w:rsidR="00473C5A" w:rsidRDefault="00473C5A" w:rsidP="00913022">
      <w:pPr>
        <w:pStyle w:val="Default"/>
        <w:rPr>
          <w:rFonts w:ascii="Calibri" w:eastAsiaTheme="minorEastAsia" w:hAnsi="Calibri" w:cs="Times New Roman"/>
          <w:color w:val="auto"/>
          <w:sz w:val="22"/>
          <w:szCs w:val="22"/>
          <w:lang w:eastAsia="zh-CN"/>
        </w:rPr>
      </w:pPr>
    </w:p>
    <w:p w14:paraId="76E99A57" w14:textId="47320E4B" w:rsidR="002968DF" w:rsidRDefault="002968DF" w:rsidP="00913022">
      <w:pPr>
        <w:pStyle w:val="Default"/>
        <w:rPr>
          <w:rFonts w:ascii="Calibri" w:eastAsiaTheme="minorEastAsia" w:hAnsi="Calibri" w:cs="Times New Roman"/>
          <w:color w:val="auto"/>
          <w:sz w:val="22"/>
          <w:szCs w:val="22"/>
          <w:lang w:eastAsia="zh-CN"/>
        </w:rPr>
      </w:pPr>
      <w:r>
        <w:rPr>
          <w:rFonts w:ascii="Calibri" w:eastAsiaTheme="minorEastAsia" w:hAnsi="Calibri" w:cs="Times New Roman"/>
          <w:color w:val="auto"/>
          <w:sz w:val="22"/>
          <w:szCs w:val="22"/>
          <w:lang w:eastAsia="zh-CN"/>
        </w:rPr>
        <w:t>If many statement in if, try to break statement in each line to make code is readable as below:</w:t>
      </w:r>
    </w:p>
    <w:p w14:paraId="5E782574"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if($_REQUEST['recommended_subcontractor_type'] == 'I'</w:t>
      </w:r>
    </w:p>
    <w:p w14:paraId="4241C4F5"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 $_REQUEST['recommended_subcontractor_type'] == 'II'</w:t>
      </w:r>
    </w:p>
    <w:p w14:paraId="702DC178"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 $_REQUEST['recommended_subcontractor_type'] == 'III'</w:t>
      </w:r>
    </w:p>
    <w:p w14:paraId="266409F6"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 $_REQUEST['recommended_subcontractor_type'] == 'Scaffold'</w:t>
      </w:r>
    </w:p>
    <w:p w14:paraId="66DEF576"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 $_REQUEST['recommended_subcontractor_type'] == 'Hoisting'){</w:t>
      </w:r>
    </w:p>
    <w:p w14:paraId="127B9A91"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 xml:space="preserve">     </w:t>
      </w:r>
    </w:p>
    <w:p w14:paraId="2AE57954" w14:textId="5815C4E6"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 update </w:t>
      </w:r>
      <w:r w:rsidR="00720989">
        <w:rPr>
          <w:rFonts w:ascii="Calibri" w:eastAsiaTheme="minorEastAsia" w:hAnsi="Calibri" w:cs="Times New Roman"/>
          <w:color w:val="auto"/>
          <w:sz w:val="22"/>
          <w:szCs w:val="22"/>
          <w:lang w:eastAsia="zh-CN"/>
        </w:rPr>
        <w:t xml:space="preserve">instance </w:t>
      </w:r>
      <w:r w:rsidRPr="002968DF">
        <w:rPr>
          <w:rFonts w:ascii="Calibri" w:eastAsiaTheme="minorEastAsia" w:hAnsi="Calibri" w:cs="Times New Roman"/>
          <w:color w:val="auto"/>
          <w:sz w:val="22"/>
          <w:szCs w:val="22"/>
          <w:lang w:eastAsia="zh-CN"/>
        </w:rPr>
        <w:t>status</w:t>
      </w:r>
      <w:r w:rsidR="00720989">
        <w:rPr>
          <w:rFonts w:ascii="Calibri" w:eastAsiaTheme="minorEastAsia" w:hAnsi="Calibri" w:cs="Times New Roman"/>
          <w:color w:val="auto"/>
          <w:sz w:val="22"/>
          <w:szCs w:val="22"/>
          <w:lang w:eastAsia="zh-CN"/>
        </w:rPr>
        <w:t xml:space="preserve"> and service branch status</w:t>
      </w:r>
      <w:r w:rsidRPr="002968DF">
        <w:rPr>
          <w:rFonts w:ascii="Calibri" w:eastAsiaTheme="minorEastAsia" w:hAnsi="Calibri" w:cs="Times New Roman"/>
          <w:color w:val="auto"/>
          <w:sz w:val="22"/>
          <w:szCs w:val="22"/>
          <w:lang w:eastAsia="zh-CN"/>
        </w:rPr>
        <w:t xml:space="preserve"> to active if meet type</w:t>
      </w:r>
    </w:p>
    <w:p w14:paraId="406C5E63"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$applicationOperate-&gt;updateStatus($intInstanceID,'Active');</w:t>
      </w:r>
    </w:p>
    <w:p w14:paraId="186DD1C3"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$applicationOperate-&gt;updateServiceBrancheStatus($intInstanceID);</w:t>
      </w:r>
    </w:p>
    <w:p w14:paraId="4814D87E" w14:textId="77777777" w:rsidR="002968DF" w:rsidRP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ab/>
        <w:t xml:space="preserve"> ...</w:t>
      </w:r>
    </w:p>
    <w:p w14:paraId="7B9CBE00" w14:textId="62C22B85" w:rsidR="002968DF" w:rsidRDefault="002968DF" w:rsidP="002968DF">
      <w:pPr>
        <w:pStyle w:val="Default"/>
        <w:rPr>
          <w:rFonts w:ascii="Calibri" w:eastAsiaTheme="minorEastAsia" w:hAnsi="Calibri" w:cs="Times New Roman"/>
          <w:color w:val="auto"/>
          <w:sz w:val="22"/>
          <w:szCs w:val="22"/>
          <w:lang w:eastAsia="zh-CN"/>
        </w:rPr>
      </w:pPr>
      <w:r w:rsidRPr="002968DF">
        <w:rPr>
          <w:rFonts w:ascii="Calibri" w:eastAsiaTheme="minorEastAsia" w:hAnsi="Calibri" w:cs="Times New Roman"/>
          <w:color w:val="auto"/>
          <w:sz w:val="22"/>
          <w:szCs w:val="22"/>
          <w:lang w:eastAsia="zh-CN"/>
        </w:rPr>
        <w:t>}</w:t>
      </w:r>
    </w:p>
    <w:p w14:paraId="4F5F5F6F" w14:textId="77777777" w:rsidR="002968DF" w:rsidRPr="003A6468" w:rsidRDefault="002968DF" w:rsidP="00913022">
      <w:pPr>
        <w:pStyle w:val="Default"/>
        <w:rPr>
          <w:rFonts w:ascii="Calibri" w:eastAsiaTheme="minorEastAsia" w:hAnsi="Calibri" w:cs="Times New Roman"/>
          <w:color w:val="auto"/>
          <w:sz w:val="22"/>
          <w:szCs w:val="22"/>
          <w:lang w:eastAsia="zh-CN"/>
        </w:rPr>
      </w:pPr>
    </w:p>
    <w:p w14:paraId="59A8E024" w14:textId="77777777" w:rsidR="00913022" w:rsidRPr="007D15C8" w:rsidRDefault="00913022" w:rsidP="00913022">
      <w:pPr>
        <w:pStyle w:val="Heading3"/>
      </w:pPr>
      <w:bookmarkStart w:id="67" w:name="_Toc347405591"/>
      <w:bookmarkStart w:id="68" w:name="_Toc395872229"/>
      <w:r w:rsidRPr="007D15C8">
        <w:t>Whitespace</w:t>
      </w:r>
      <w:bookmarkEnd w:id="67"/>
      <w:bookmarkEnd w:id="68"/>
    </w:p>
    <w:p w14:paraId="023AA29B" w14:textId="77777777" w:rsidR="00913022" w:rsidRPr="00913022" w:rsidRDefault="00913022" w:rsidP="008D5591">
      <w:pPr>
        <w:pStyle w:val="ListParagraph"/>
        <w:numPr>
          <w:ilvl w:val="1"/>
          <w:numId w:val="3"/>
        </w:numPr>
        <w:rPr>
          <w:lang w:eastAsia="zh-CN"/>
        </w:rPr>
      </w:pPr>
      <w:r w:rsidRPr="00913022">
        <w:rPr>
          <w:lang w:eastAsia="zh-CN"/>
        </w:rPr>
        <w:t>Operators &amp; operands should be separated by whitespace.</w:t>
      </w:r>
    </w:p>
    <w:p w14:paraId="32658E94" w14:textId="77777777" w:rsidR="00913022" w:rsidRPr="00913022" w:rsidRDefault="00913022" w:rsidP="008D5591">
      <w:pPr>
        <w:pStyle w:val="ListParagraph"/>
        <w:numPr>
          <w:ilvl w:val="1"/>
          <w:numId w:val="3"/>
        </w:numPr>
        <w:rPr>
          <w:lang w:eastAsia="zh-CN"/>
        </w:rPr>
      </w:pPr>
      <w:r w:rsidRPr="00913022">
        <w:rPr>
          <w:lang w:eastAsia="zh-CN"/>
        </w:rPr>
        <w:t>Parentheses should not be separated from their contents by whitespace, but should be separated from operators by whitespace.</w:t>
      </w:r>
    </w:p>
    <w:p w14:paraId="2349E539" w14:textId="77777777" w:rsidR="00913022" w:rsidRPr="00913022" w:rsidRDefault="00913022" w:rsidP="008D5591">
      <w:pPr>
        <w:pStyle w:val="ListParagraph"/>
        <w:numPr>
          <w:ilvl w:val="1"/>
          <w:numId w:val="3"/>
        </w:numPr>
        <w:rPr>
          <w:lang w:eastAsia="zh-CN"/>
        </w:rPr>
      </w:pPr>
      <w:r w:rsidRPr="00913022">
        <w:rPr>
          <w:lang w:eastAsia="zh-CN"/>
        </w:rPr>
        <w:t>Arguments should be separated from each other by whitespace between the terminating "," of each argument and the value of the next argument.</w:t>
      </w:r>
    </w:p>
    <w:p w14:paraId="376B6BDE" w14:textId="77777777" w:rsidR="00913022" w:rsidRPr="00913022" w:rsidRDefault="00913022" w:rsidP="008D5591">
      <w:pPr>
        <w:pStyle w:val="ListParagraph"/>
        <w:numPr>
          <w:ilvl w:val="1"/>
          <w:numId w:val="3"/>
        </w:numPr>
        <w:rPr>
          <w:lang w:eastAsia="zh-CN"/>
        </w:rPr>
      </w:pPr>
      <w:r w:rsidRPr="00913022">
        <w:rPr>
          <w:lang w:eastAsia="zh-CN"/>
        </w:rPr>
        <w:t>Control structures should be separated from their expressions by a single space.</w:t>
      </w:r>
    </w:p>
    <w:p w14:paraId="78518599" w14:textId="77777777" w:rsidR="00913022" w:rsidRPr="00913022" w:rsidRDefault="00913022" w:rsidP="008D5591">
      <w:pPr>
        <w:pStyle w:val="ListParagraph"/>
        <w:numPr>
          <w:ilvl w:val="1"/>
          <w:numId w:val="3"/>
        </w:numPr>
        <w:rPr>
          <w:lang w:eastAsia="zh-CN"/>
        </w:rPr>
      </w:pPr>
      <w:r w:rsidRPr="00913022">
        <w:rPr>
          <w:lang w:eastAsia="zh-CN"/>
        </w:rPr>
        <w:t>There should be no space between a function name and it's parenthesis</w:t>
      </w:r>
    </w:p>
    <w:p w14:paraId="2DE63EC9" w14:textId="77777777" w:rsidR="00913022" w:rsidRPr="00913022" w:rsidRDefault="00913022" w:rsidP="008D5591">
      <w:pPr>
        <w:pStyle w:val="ListParagraph"/>
        <w:numPr>
          <w:ilvl w:val="1"/>
          <w:numId w:val="3"/>
        </w:numPr>
        <w:rPr>
          <w:lang w:eastAsia="zh-CN"/>
        </w:rPr>
      </w:pPr>
      <w:r w:rsidRPr="00913022">
        <w:rPr>
          <w:lang w:eastAsia="zh-CN"/>
        </w:rPr>
        <w:t>Optional parameters in function declarations should not be separataed from thier defaults values or the assignment operator which assigns it.</w:t>
      </w:r>
    </w:p>
    <w:p w14:paraId="75037856" w14:textId="77777777" w:rsidR="00913022" w:rsidRDefault="00913022" w:rsidP="00913022">
      <w:pPr>
        <w:ind w:left="360"/>
        <w:rPr>
          <w:lang w:eastAsia="zh-CN"/>
        </w:rPr>
      </w:pPr>
    </w:p>
    <w:p w14:paraId="212C7AD9" w14:textId="77777777" w:rsidR="00913022" w:rsidRPr="007D15C8" w:rsidRDefault="00913022" w:rsidP="00913022">
      <w:pPr>
        <w:ind w:left="360"/>
        <w:rPr>
          <w:lang w:eastAsia="zh-CN"/>
        </w:rPr>
      </w:pPr>
      <w:r w:rsidRPr="007D15C8">
        <w:rPr>
          <w:lang w:eastAsia="zh-CN"/>
        </w:rPr>
        <w:t>Separation should always be by means of the space character (U+0020). In general you should always</w:t>
      </w:r>
      <w:r>
        <w:rPr>
          <w:lang w:eastAsia="zh-CN"/>
        </w:rPr>
        <w:t xml:space="preserve"> </w:t>
      </w:r>
      <w:r w:rsidRPr="007D15C8">
        <w:rPr>
          <w:lang w:eastAsia="zh-CN"/>
        </w:rPr>
        <w:t>use one space the separate items, but it is acceptable and even encouraged to use more where doing so</w:t>
      </w:r>
      <w:r>
        <w:rPr>
          <w:lang w:eastAsia="zh-CN"/>
        </w:rPr>
        <w:t xml:space="preserve"> </w:t>
      </w:r>
      <w:r w:rsidRPr="007D15C8">
        <w:rPr>
          <w:lang w:eastAsia="zh-CN"/>
        </w:rPr>
        <w:t>will allows for vert</w:t>
      </w:r>
      <w:r>
        <w:rPr>
          <w:lang w:eastAsia="zh-CN"/>
        </w:rPr>
        <w:t>i</w:t>
      </w:r>
      <w:r w:rsidRPr="007D15C8">
        <w:rPr>
          <w:lang w:eastAsia="zh-CN"/>
        </w:rPr>
        <w:t>cal alignment of parts of related stat</w:t>
      </w:r>
      <w:r>
        <w:rPr>
          <w:lang w:eastAsia="zh-CN"/>
        </w:rPr>
        <w:t>e</w:t>
      </w:r>
      <w:r w:rsidRPr="007D15C8">
        <w:rPr>
          <w:lang w:eastAsia="zh-CN"/>
        </w:rPr>
        <w:t>ments.</w:t>
      </w:r>
    </w:p>
    <w:p w14:paraId="42719732" w14:textId="77777777" w:rsidR="00913022" w:rsidRPr="007D15C8" w:rsidRDefault="00913022" w:rsidP="00913022">
      <w:pPr>
        <w:ind w:left="450"/>
      </w:pPr>
      <w:r w:rsidRPr="007D15C8">
        <w:t>Examples</w:t>
      </w:r>
    </w:p>
    <w:p w14:paraId="1AC23421"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1:</w:t>
      </w:r>
      <w:r>
        <w:rPr>
          <w:rFonts w:ascii="Calibri" w:hAnsi="Calibri" w:cs="Times New Roman"/>
          <w:color w:val="auto"/>
          <w:sz w:val="22"/>
          <w:szCs w:val="22"/>
        </w:rPr>
        <w:tab/>
      </w:r>
      <w:r w:rsidRPr="007D15C8">
        <w:rPr>
          <w:rFonts w:ascii="Calibri" w:hAnsi="Calibri" w:cs="Times New Roman"/>
          <w:color w:val="auto"/>
          <w:sz w:val="22"/>
          <w:szCs w:val="22"/>
        </w:rPr>
        <w:t>function foo($bar, $it=-FALSE) {</w:t>
      </w:r>
    </w:p>
    <w:p w14:paraId="27569D19"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print "foobar";</w:t>
      </w:r>
    </w:p>
    <w:p w14:paraId="40D58A05"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3:</w:t>
      </w:r>
      <w:r>
        <w:rPr>
          <w:rFonts w:ascii="Calibri" w:hAnsi="Calibri" w:cs="Times New Roman"/>
          <w:color w:val="auto"/>
          <w:sz w:val="22"/>
          <w:szCs w:val="22"/>
        </w:rPr>
        <w:tab/>
      </w:r>
      <w:r w:rsidRPr="007D15C8">
        <w:rPr>
          <w:rFonts w:ascii="Calibri" w:hAnsi="Calibri" w:cs="Times New Roman"/>
          <w:color w:val="auto"/>
          <w:sz w:val="22"/>
          <w:szCs w:val="22"/>
        </w:rPr>
        <w:t>}</w:t>
      </w:r>
    </w:p>
    <w:p w14:paraId="5B1CB5A9" w14:textId="77777777" w:rsidR="00913022" w:rsidRDefault="00913022" w:rsidP="00913022">
      <w:pPr>
        <w:pStyle w:val="Default"/>
        <w:ind w:left="450"/>
        <w:rPr>
          <w:rFonts w:ascii="Calibri" w:hAnsi="Calibri" w:cs="Times New Roman"/>
          <w:color w:val="auto"/>
          <w:sz w:val="22"/>
          <w:szCs w:val="22"/>
        </w:rPr>
      </w:pPr>
    </w:p>
    <w:p w14:paraId="7771F80C"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1:</w:t>
      </w:r>
      <w:r>
        <w:rPr>
          <w:rFonts w:ascii="Calibri" w:hAnsi="Calibri" w:cs="Times New Roman"/>
          <w:color w:val="auto"/>
          <w:sz w:val="22"/>
          <w:szCs w:val="22"/>
        </w:rPr>
        <w:tab/>
      </w:r>
      <w:r w:rsidRPr="007D15C8">
        <w:rPr>
          <w:rFonts w:ascii="Calibri" w:hAnsi="Calibri" w:cs="Times New Roman"/>
          <w:color w:val="auto"/>
          <w:sz w:val="22"/>
          <w:szCs w:val="22"/>
        </w:rPr>
        <w:t>if ($yes || $no) {</w:t>
      </w:r>
    </w:p>
    <w:p w14:paraId="6A45D486"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$a['Test' ] = 10;</w:t>
      </w:r>
    </w:p>
    <w:p w14:paraId="13F715BD"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3:</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$a['Certification'] = 20;</w:t>
      </w:r>
    </w:p>
    <w:p w14:paraId="0909AD35"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4:</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$a['Live' ] = 30;</w:t>
      </w:r>
    </w:p>
    <w:p w14:paraId="534690E9"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5:</w:t>
      </w:r>
      <w:r>
        <w:rPr>
          <w:rFonts w:ascii="Calibri" w:hAnsi="Calibri" w:cs="Times New Roman"/>
          <w:color w:val="auto"/>
          <w:sz w:val="22"/>
          <w:szCs w:val="22"/>
        </w:rPr>
        <w:tab/>
      </w:r>
      <w:r w:rsidRPr="007D15C8">
        <w:rPr>
          <w:rFonts w:ascii="Calibri" w:hAnsi="Calibri" w:cs="Times New Roman"/>
          <w:color w:val="auto"/>
          <w:sz w:val="22"/>
          <w:szCs w:val="22"/>
        </w:rPr>
        <w:t>}</w:t>
      </w:r>
    </w:p>
    <w:p w14:paraId="55321F7F" w14:textId="77777777" w:rsidR="00913022" w:rsidRDefault="00913022" w:rsidP="00913022">
      <w:pPr>
        <w:pStyle w:val="Default"/>
        <w:ind w:left="450"/>
        <w:rPr>
          <w:rFonts w:ascii="Calibri" w:hAnsi="Calibri" w:cs="Times New Roman"/>
          <w:color w:val="auto"/>
          <w:sz w:val="22"/>
          <w:szCs w:val="22"/>
        </w:rPr>
      </w:pPr>
    </w:p>
    <w:p w14:paraId="7EEF37B4"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1:</w:t>
      </w:r>
      <w:r>
        <w:rPr>
          <w:rFonts w:ascii="Calibri" w:hAnsi="Calibri" w:cs="Times New Roman"/>
          <w:color w:val="auto"/>
          <w:sz w:val="22"/>
          <w:szCs w:val="22"/>
        </w:rPr>
        <w:tab/>
      </w:r>
      <w:r w:rsidRPr="007D15C8">
        <w:rPr>
          <w:rFonts w:ascii="Calibri" w:hAnsi="Calibri" w:cs="Times New Roman"/>
          <w:color w:val="auto"/>
          <w:sz w:val="22"/>
          <w:szCs w:val="22"/>
        </w:rPr>
        <w:t>function foo($bar) {</w:t>
      </w:r>
    </w:p>
    <w:p w14:paraId="3A38FC29"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7D15C8">
        <w:rPr>
          <w:rFonts w:ascii="Calibri" w:hAnsi="Calibri" w:cs="Times New Roman"/>
          <w:color w:val="auto"/>
          <w:sz w:val="22"/>
          <w:szCs w:val="22"/>
        </w:rPr>
        <w:t>$m = max ($a, $b, $c, $d);</w:t>
      </w:r>
    </w:p>
    <w:p w14:paraId="372E8FD4" w14:textId="77777777" w:rsidR="00913022"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3:</w:t>
      </w:r>
      <w:r>
        <w:rPr>
          <w:rFonts w:ascii="Calibri" w:hAnsi="Calibri" w:cs="Times New Roman"/>
          <w:color w:val="auto"/>
          <w:sz w:val="22"/>
          <w:szCs w:val="22"/>
        </w:rPr>
        <w:tab/>
      </w:r>
      <w:r w:rsidRPr="007D15C8">
        <w:rPr>
          <w:rFonts w:ascii="Calibri" w:hAnsi="Calibri" w:cs="Times New Roman"/>
          <w:color w:val="auto"/>
          <w:sz w:val="22"/>
          <w:szCs w:val="22"/>
        </w:rPr>
        <w:t>}</w:t>
      </w:r>
    </w:p>
    <w:p w14:paraId="1050972E" w14:textId="77777777" w:rsidR="00913022" w:rsidRDefault="00913022" w:rsidP="00913022">
      <w:pPr>
        <w:pStyle w:val="Default"/>
        <w:rPr>
          <w:rFonts w:ascii="Calibri" w:hAnsi="Calibri" w:cs="Times New Roman"/>
          <w:color w:val="auto"/>
          <w:sz w:val="22"/>
          <w:szCs w:val="22"/>
        </w:rPr>
      </w:pPr>
    </w:p>
    <w:p w14:paraId="7EC4670B" w14:textId="77777777" w:rsidR="00913022" w:rsidRPr="007D15C8"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1:</w:t>
      </w:r>
      <w:r>
        <w:rPr>
          <w:rFonts w:ascii="Calibri" w:hAnsi="Calibri" w:cs="Times New Roman"/>
          <w:color w:val="auto"/>
          <w:sz w:val="22"/>
          <w:szCs w:val="22"/>
        </w:rPr>
        <w:tab/>
        <w:t>switch</w:t>
      </w:r>
      <w:r w:rsidRPr="007D15C8">
        <w:rPr>
          <w:rFonts w:ascii="Calibri" w:hAnsi="Calibri" w:cs="Times New Roman"/>
          <w:color w:val="auto"/>
          <w:sz w:val="22"/>
          <w:szCs w:val="22"/>
        </w:rPr>
        <w:t xml:space="preserve"> </w:t>
      </w:r>
      <w:r>
        <w:rPr>
          <w:rFonts w:ascii="Calibri" w:hAnsi="Calibri" w:cs="Times New Roman"/>
          <w:color w:val="auto"/>
          <w:sz w:val="22"/>
          <w:szCs w:val="22"/>
        </w:rPr>
        <w:t xml:space="preserve">($variable) </w:t>
      </w:r>
      <w:r w:rsidRPr="007D15C8">
        <w:rPr>
          <w:rFonts w:ascii="Calibri" w:hAnsi="Calibri" w:cs="Times New Roman"/>
          <w:color w:val="auto"/>
          <w:sz w:val="22"/>
          <w:szCs w:val="22"/>
        </w:rPr>
        <w:t>{</w:t>
      </w:r>
    </w:p>
    <w:p w14:paraId="4FB21F0F" w14:textId="77777777" w:rsidR="00913022" w:rsidRDefault="00913022" w:rsidP="00913022">
      <w:pPr>
        <w:pStyle w:val="Default"/>
        <w:ind w:left="450"/>
        <w:rPr>
          <w:rFonts w:ascii="Calibri" w:hAnsi="Calibri" w:cs="Times New Roman"/>
          <w:color w:val="auto"/>
          <w:sz w:val="22"/>
          <w:szCs w:val="22"/>
        </w:rPr>
      </w:pPr>
      <w:r w:rsidRPr="007D15C8">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t>case ‘condition 1’ :</w:t>
      </w:r>
    </w:p>
    <w:p w14:paraId="7F5E6B45"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3:</w:t>
      </w:r>
      <w:r>
        <w:rPr>
          <w:rFonts w:ascii="Calibri" w:hAnsi="Calibri" w:cs="Times New Roman"/>
          <w:color w:val="auto"/>
          <w:sz w:val="22"/>
          <w:szCs w:val="22"/>
        </w:rPr>
        <w:tab/>
      </w:r>
      <w:r>
        <w:rPr>
          <w:rFonts w:ascii="Calibri" w:hAnsi="Calibri" w:cs="Times New Roman"/>
          <w:color w:val="auto"/>
          <w:sz w:val="22"/>
          <w:szCs w:val="22"/>
        </w:rPr>
        <w:tab/>
      </w:r>
      <w:r>
        <w:rPr>
          <w:rFonts w:ascii="Calibri" w:hAnsi="Calibri" w:cs="Times New Roman"/>
          <w:color w:val="auto"/>
          <w:sz w:val="22"/>
          <w:szCs w:val="22"/>
        </w:rPr>
        <w:tab/>
        <w:t>Operation 2</w:t>
      </w:r>
    </w:p>
    <w:p w14:paraId="64463AB0"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4:</w:t>
      </w:r>
      <w:r>
        <w:rPr>
          <w:rFonts w:ascii="Calibri" w:hAnsi="Calibri" w:cs="Times New Roman"/>
          <w:color w:val="auto"/>
          <w:sz w:val="22"/>
          <w:szCs w:val="22"/>
        </w:rPr>
        <w:tab/>
      </w:r>
      <w:r>
        <w:rPr>
          <w:rFonts w:ascii="Calibri" w:hAnsi="Calibri" w:cs="Times New Roman"/>
          <w:color w:val="auto"/>
          <w:sz w:val="22"/>
          <w:szCs w:val="22"/>
        </w:rPr>
        <w:tab/>
      </w:r>
      <w:r>
        <w:rPr>
          <w:rFonts w:ascii="Calibri" w:hAnsi="Calibri" w:cs="Times New Roman"/>
          <w:color w:val="auto"/>
          <w:sz w:val="22"/>
          <w:szCs w:val="22"/>
        </w:rPr>
        <w:tab/>
        <w:t>Break;</w:t>
      </w:r>
    </w:p>
    <w:p w14:paraId="75465F41"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5</w:t>
      </w:r>
      <w:r w:rsidRPr="007D15C8">
        <w:rPr>
          <w:rFonts w:ascii="Calibri" w:hAnsi="Calibri" w:cs="Times New Roman"/>
          <w:color w:val="auto"/>
          <w:sz w:val="22"/>
          <w:szCs w:val="22"/>
        </w:rPr>
        <w:t>:</w:t>
      </w:r>
      <w:r>
        <w:rPr>
          <w:rFonts w:ascii="Calibri" w:hAnsi="Calibri" w:cs="Times New Roman"/>
          <w:color w:val="auto"/>
          <w:sz w:val="22"/>
          <w:szCs w:val="22"/>
        </w:rPr>
        <w:tab/>
      </w:r>
      <w:r>
        <w:rPr>
          <w:rFonts w:ascii="Calibri" w:hAnsi="Calibri" w:cs="Times New Roman"/>
          <w:color w:val="auto"/>
          <w:sz w:val="22"/>
          <w:szCs w:val="22"/>
        </w:rPr>
        <w:tab/>
      </w:r>
    </w:p>
    <w:p w14:paraId="27C14158" w14:textId="77777777" w:rsidR="00913022" w:rsidRDefault="00913022" w:rsidP="00913022">
      <w:pPr>
        <w:pStyle w:val="Default"/>
        <w:rPr>
          <w:rFonts w:ascii="Calibri" w:hAnsi="Calibri" w:cs="Times New Roman"/>
          <w:color w:val="auto"/>
          <w:sz w:val="22"/>
          <w:szCs w:val="22"/>
        </w:rPr>
      </w:pPr>
      <w:r>
        <w:rPr>
          <w:rFonts w:ascii="Calibri" w:hAnsi="Calibri" w:cs="Times New Roman"/>
          <w:color w:val="auto"/>
          <w:sz w:val="22"/>
          <w:szCs w:val="22"/>
        </w:rPr>
        <w:t xml:space="preserve">         6:</w:t>
      </w:r>
      <w:r>
        <w:rPr>
          <w:rFonts w:ascii="Calibri" w:hAnsi="Calibri" w:cs="Times New Roman"/>
          <w:color w:val="auto"/>
          <w:sz w:val="22"/>
          <w:szCs w:val="22"/>
        </w:rPr>
        <w:tab/>
      </w:r>
      <w:r>
        <w:rPr>
          <w:rFonts w:ascii="Calibri" w:hAnsi="Calibri" w:cs="Times New Roman"/>
          <w:color w:val="auto"/>
          <w:sz w:val="22"/>
          <w:szCs w:val="22"/>
        </w:rPr>
        <w:tab/>
        <w:t>case ‘condition 2’ :</w:t>
      </w:r>
    </w:p>
    <w:p w14:paraId="3BF482D8"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7:</w:t>
      </w:r>
      <w:r>
        <w:rPr>
          <w:rFonts w:ascii="Calibri" w:hAnsi="Calibri" w:cs="Times New Roman"/>
          <w:color w:val="auto"/>
          <w:sz w:val="22"/>
          <w:szCs w:val="22"/>
        </w:rPr>
        <w:tab/>
      </w:r>
      <w:r>
        <w:rPr>
          <w:rFonts w:ascii="Calibri" w:hAnsi="Calibri" w:cs="Times New Roman"/>
          <w:color w:val="auto"/>
          <w:sz w:val="22"/>
          <w:szCs w:val="22"/>
        </w:rPr>
        <w:tab/>
      </w:r>
      <w:r>
        <w:rPr>
          <w:rFonts w:ascii="Calibri" w:hAnsi="Calibri" w:cs="Times New Roman"/>
          <w:color w:val="auto"/>
          <w:sz w:val="22"/>
          <w:szCs w:val="22"/>
        </w:rPr>
        <w:tab/>
        <w:t>Operation 2</w:t>
      </w:r>
    </w:p>
    <w:p w14:paraId="2E4C62F3"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8:</w:t>
      </w:r>
      <w:r>
        <w:rPr>
          <w:rFonts w:ascii="Calibri" w:hAnsi="Calibri" w:cs="Times New Roman"/>
          <w:color w:val="auto"/>
          <w:sz w:val="22"/>
          <w:szCs w:val="22"/>
        </w:rPr>
        <w:tab/>
      </w:r>
      <w:r>
        <w:rPr>
          <w:rFonts w:ascii="Calibri" w:hAnsi="Calibri" w:cs="Times New Roman"/>
          <w:color w:val="auto"/>
          <w:sz w:val="22"/>
          <w:szCs w:val="22"/>
        </w:rPr>
        <w:tab/>
      </w:r>
      <w:r>
        <w:rPr>
          <w:rFonts w:ascii="Calibri" w:hAnsi="Calibri" w:cs="Times New Roman"/>
          <w:color w:val="auto"/>
          <w:sz w:val="22"/>
          <w:szCs w:val="22"/>
        </w:rPr>
        <w:tab/>
        <w:t>Break ;</w:t>
      </w:r>
    </w:p>
    <w:p w14:paraId="437CCCE2"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9:</w:t>
      </w:r>
      <w:r>
        <w:rPr>
          <w:rFonts w:ascii="Calibri" w:hAnsi="Calibri" w:cs="Times New Roman"/>
          <w:color w:val="auto"/>
          <w:sz w:val="22"/>
          <w:szCs w:val="22"/>
        </w:rPr>
        <w:tab/>
      </w:r>
      <w:r>
        <w:rPr>
          <w:rFonts w:ascii="Calibri" w:hAnsi="Calibri" w:cs="Times New Roman"/>
          <w:color w:val="auto"/>
          <w:sz w:val="22"/>
          <w:szCs w:val="22"/>
        </w:rPr>
        <w:tab/>
      </w:r>
    </w:p>
    <w:p w14:paraId="25CCD451" w14:textId="77777777" w:rsidR="00913022" w:rsidRDefault="00913022" w:rsidP="00913022">
      <w:pPr>
        <w:pStyle w:val="Default"/>
        <w:ind w:firstLine="450"/>
        <w:rPr>
          <w:rFonts w:ascii="Calibri" w:hAnsi="Calibri" w:cs="Times New Roman"/>
          <w:color w:val="auto"/>
          <w:sz w:val="22"/>
          <w:szCs w:val="22"/>
        </w:rPr>
      </w:pPr>
      <w:r>
        <w:rPr>
          <w:rFonts w:ascii="Calibri" w:hAnsi="Calibri" w:cs="Times New Roman"/>
          <w:color w:val="auto"/>
          <w:sz w:val="22"/>
          <w:szCs w:val="22"/>
        </w:rPr>
        <w:t>10:</w:t>
      </w:r>
      <w:r>
        <w:rPr>
          <w:rFonts w:ascii="Calibri" w:hAnsi="Calibri" w:cs="Times New Roman"/>
          <w:color w:val="auto"/>
          <w:sz w:val="22"/>
          <w:szCs w:val="22"/>
        </w:rPr>
        <w:tab/>
        <w:t>Default :</w:t>
      </w:r>
    </w:p>
    <w:p w14:paraId="3DF9F594"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11:</w:t>
      </w:r>
      <w:r>
        <w:rPr>
          <w:rFonts w:ascii="Calibri" w:hAnsi="Calibri" w:cs="Times New Roman"/>
          <w:color w:val="auto"/>
          <w:sz w:val="22"/>
          <w:szCs w:val="22"/>
        </w:rPr>
        <w:tab/>
      </w:r>
      <w:r>
        <w:rPr>
          <w:rFonts w:ascii="Calibri" w:hAnsi="Calibri" w:cs="Times New Roman"/>
          <w:color w:val="auto"/>
          <w:sz w:val="22"/>
          <w:szCs w:val="22"/>
        </w:rPr>
        <w:tab/>
        <w:t>Default operation</w:t>
      </w:r>
    </w:p>
    <w:p w14:paraId="394EF38D" w14:textId="77777777" w:rsidR="00913022" w:rsidRDefault="00913022" w:rsidP="00913022">
      <w:pPr>
        <w:pStyle w:val="Default"/>
        <w:ind w:left="450"/>
        <w:rPr>
          <w:rFonts w:ascii="Calibri" w:hAnsi="Calibri" w:cs="Times New Roman"/>
          <w:color w:val="auto"/>
          <w:sz w:val="22"/>
          <w:szCs w:val="22"/>
        </w:rPr>
      </w:pPr>
      <w:r>
        <w:rPr>
          <w:rFonts w:ascii="Calibri" w:hAnsi="Calibri" w:cs="Times New Roman"/>
          <w:color w:val="auto"/>
          <w:sz w:val="22"/>
          <w:szCs w:val="22"/>
        </w:rPr>
        <w:t>12:</w:t>
      </w:r>
      <w:r>
        <w:rPr>
          <w:rFonts w:ascii="Calibri" w:hAnsi="Calibri" w:cs="Times New Roman"/>
          <w:color w:val="auto"/>
          <w:sz w:val="22"/>
          <w:szCs w:val="22"/>
        </w:rPr>
        <w:tab/>
      </w:r>
      <w:r>
        <w:rPr>
          <w:rFonts w:ascii="Calibri" w:hAnsi="Calibri" w:cs="Times New Roman"/>
          <w:color w:val="auto"/>
          <w:sz w:val="22"/>
          <w:szCs w:val="22"/>
        </w:rPr>
        <w:tab/>
        <w:t>Break;</w:t>
      </w:r>
    </w:p>
    <w:p w14:paraId="24E23853" w14:textId="77777777" w:rsidR="00913022" w:rsidRDefault="00913022" w:rsidP="00913022">
      <w:pPr>
        <w:pStyle w:val="Default"/>
        <w:ind w:firstLine="450"/>
        <w:rPr>
          <w:rFonts w:ascii="Calibri" w:hAnsi="Calibri" w:cs="Times New Roman"/>
          <w:color w:val="auto"/>
          <w:sz w:val="22"/>
          <w:szCs w:val="22"/>
        </w:rPr>
      </w:pPr>
      <w:r>
        <w:rPr>
          <w:rFonts w:ascii="Calibri" w:hAnsi="Calibri" w:cs="Times New Roman"/>
          <w:color w:val="auto"/>
          <w:sz w:val="22"/>
          <w:szCs w:val="22"/>
        </w:rPr>
        <w:t>13</w:t>
      </w:r>
      <w:r>
        <w:rPr>
          <w:rFonts w:ascii="Calibri" w:hAnsi="Calibri" w:cs="Times New Roman"/>
          <w:color w:val="auto"/>
          <w:sz w:val="22"/>
          <w:szCs w:val="22"/>
        </w:rPr>
        <w:tab/>
      </w:r>
      <w:r w:rsidRPr="007D15C8">
        <w:rPr>
          <w:rFonts w:ascii="Calibri" w:hAnsi="Calibri" w:cs="Times New Roman"/>
          <w:color w:val="auto"/>
          <w:sz w:val="22"/>
          <w:szCs w:val="22"/>
        </w:rPr>
        <w:t>}</w:t>
      </w:r>
    </w:p>
    <w:p w14:paraId="706E75A6" w14:textId="77777777" w:rsidR="00913022" w:rsidRDefault="00913022" w:rsidP="00913022">
      <w:pPr>
        <w:pStyle w:val="Default"/>
        <w:rPr>
          <w:rFonts w:ascii="Calibri" w:hAnsi="Calibri" w:cs="Times New Roman"/>
          <w:color w:val="auto"/>
          <w:sz w:val="22"/>
          <w:szCs w:val="22"/>
        </w:rPr>
      </w:pPr>
    </w:p>
    <w:p w14:paraId="58A44B8D" w14:textId="77777777" w:rsidR="00913022" w:rsidRPr="00F6425B" w:rsidRDefault="00913022" w:rsidP="00913022">
      <w:pPr>
        <w:pStyle w:val="Heading3"/>
      </w:pPr>
      <w:bookmarkStart w:id="69" w:name="_Toc347405592"/>
      <w:bookmarkStart w:id="70" w:name="_Toc395872230"/>
      <w:r w:rsidRPr="00F6425B">
        <w:t>Parenthesis</w:t>
      </w:r>
      <w:bookmarkEnd w:id="69"/>
      <w:bookmarkEnd w:id="70"/>
    </w:p>
    <w:p w14:paraId="31F34FF1" w14:textId="77777777" w:rsidR="00913022" w:rsidRDefault="00913022" w:rsidP="00913022">
      <w:pPr>
        <w:pStyle w:val="Default"/>
        <w:rPr>
          <w:rFonts w:ascii="Calibri" w:hAnsi="Calibri" w:cs="Times New Roman"/>
          <w:color w:val="auto"/>
          <w:sz w:val="22"/>
          <w:szCs w:val="22"/>
        </w:rPr>
      </w:pPr>
    </w:p>
    <w:p w14:paraId="09EBBB83" w14:textId="77777777" w:rsidR="00913022" w:rsidRPr="00F6425B" w:rsidRDefault="00913022" w:rsidP="00913022">
      <w:pPr>
        <w:ind w:left="360"/>
        <w:rPr>
          <w:lang w:eastAsia="zh-CN"/>
        </w:rPr>
      </w:pPr>
      <w:r w:rsidRPr="00F6425B">
        <w:rPr>
          <w:lang w:eastAsia="zh-CN"/>
        </w:rPr>
        <w:t>Parenthesis should be included anywhere where the grouping or operator precedence of an expression is unclear, regardless of whether they are strictly required. They should also be used to represent logical groups within an expression where doing so increases clarity.</w:t>
      </w:r>
    </w:p>
    <w:p w14:paraId="3385591F" w14:textId="77777777" w:rsidR="00913022" w:rsidRPr="00F6425B" w:rsidRDefault="00913022" w:rsidP="00913022">
      <w:pPr>
        <w:ind w:left="450"/>
      </w:pPr>
      <w:r w:rsidRPr="00F6425B">
        <w:t>Examples</w:t>
      </w:r>
    </w:p>
    <w:p w14:paraId="1DB8CD82" w14:textId="77777777" w:rsidR="00913022" w:rsidRPr="00F6425B" w:rsidRDefault="00913022" w:rsidP="00913022">
      <w:pPr>
        <w:pStyle w:val="Default"/>
        <w:ind w:left="450"/>
        <w:rPr>
          <w:rFonts w:ascii="Calibri" w:hAnsi="Calibri" w:cs="Times New Roman"/>
          <w:color w:val="auto"/>
          <w:sz w:val="22"/>
          <w:szCs w:val="22"/>
        </w:rPr>
      </w:pPr>
      <w:r w:rsidRPr="00F6425B">
        <w:rPr>
          <w:rFonts w:ascii="Calibri" w:hAnsi="Calibri" w:cs="Times New Roman"/>
          <w:color w:val="auto"/>
          <w:sz w:val="22"/>
          <w:szCs w:val="22"/>
        </w:rPr>
        <w:t>1:</w:t>
      </w:r>
      <w:r>
        <w:rPr>
          <w:rFonts w:ascii="Calibri" w:hAnsi="Calibri" w:cs="Times New Roman"/>
          <w:color w:val="auto"/>
          <w:sz w:val="22"/>
          <w:szCs w:val="22"/>
        </w:rPr>
        <w:tab/>
      </w:r>
      <w:r w:rsidRPr="00F6425B">
        <w:rPr>
          <w:rFonts w:ascii="Calibri" w:hAnsi="Calibri" w:cs="Times New Roman"/>
          <w:color w:val="auto"/>
          <w:sz w:val="22"/>
          <w:szCs w:val="22"/>
        </w:rPr>
        <w:t>if ($yes || ($no &amp;&amp; $maybe)) {</w:t>
      </w:r>
    </w:p>
    <w:p w14:paraId="55B0C67F" w14:textId="77777777" w:rsidR="00913022" w:rsidRPr="00F6425B" w:rsidRDefault="00913022" w:rsidP="00913022">
      <w:pPr>
        <w:pStyle w:val="Default"/>
        <w:ind w:left="450"/>
        <w:rPr>
          <w:rFonts w:ascii="Calibri" w:hAnsi="Calibri" w:cs="Times New Roman"/>
          <w:color w:val="auto"/>
          <w:sz w:val="22"/>
          <w:szCs w:val="22"/>
        </w:rPr>
      </w:pPr>
      <w:r w:rsidRPr="00F6425B">
        <w:rPr>
          <w:rFonts w:ascii="Calibri" w:hAnsi="Calibri" w:cs="Times New Roman"/>
          <w:color w:val="auto"/>
          <w:sz w:val="22"/>
          <w:szCs w:val="22"/>
        </w:rPr>
        <w:t>2:</w:t>
      </w:r>
      <w:r>
        <w:rPr>
          <w:rFonts w:ascii="Calibri" w:hAnsi="Calibri" w:cs="Times New Roman"/>
          <w:color w:val="auto"/>
          <w:sz w:val="22"/>
          <w:szCs w:val="22"/>
        </w:rPr>
        <w:tab/>
      </w:r>
      <w:r>
        <w:rPr>
          <w:rFonts w:ascii="Calibri" w:hAnsi="Calibri" w:cs="Times New Roman"/>
          <w:color w:val="auto"/>
          <w:sz w:val="22"/>
          <w:szCs w:val="22"/>
        </w:rPr>
        <w:tab/>
      </w:r>
      <w:r w:rsidRPr="00F6425B">
        <w:rPr>
          <w:rFonts w:ascii="Calibri" w:hAnsi="Calibri" w:cs="Times New Roman"/>
          <w:color w:val="auto"/>
          <w:sz w:val="22"/>
          <w:szCs w:val="22"/>
        </w:rPr>
        <w:t>$a['Test' ] = 10;</w:t>
      </w:r>
    </w:p>
    <w:p w14:paraId="79BBE0E8" w14:textId="77777777" w:rsidR="00913022" w:rsidRPr="00F6425B" w:rsidRDefault="00913022" w:rsidP="00913022">
      <w:pPr>
        <w:pStyle w:val="Default"/>
        <w:ind w:left="450"/>
        <w:rPr>
          <w:rFonts w:ascii="Calibri" w:hAnsi="Calibri" w:cs="Times New Roman"/>
          <w:color w:val="auto"/>
          <w:sz w:val="22"/>
          <w:szCs w:val="22"/>
        </w:rPr>
      </w:pPr>
      <w:r w:rsidRPr="00F6425B">
        <w:rPr>
          <w:rFonts w:ascii="Calibri" w:hAnsi="Calibri" w:cs="Times New Roman"/>
          <w:color w:val="auto"/>
          <w:sz w:val="22"/>
          <w:szCs w:val="22"/>
        </w:rPr>
        <w:t>3:</w:t>
      </w:r>
      <w:r>
        <w:rPr>
          <w:rFonts w:ascii="Calibri" w:hAnsi="Calibri" w:cs="Times New Roman"/>
          <w:color w:val="auto"/>
          <w:sz w:val="22"/>
          <w:szCs w:val="22"/>
        </w:rPr>
        <w:tab/>
      </w:r>
      <w:r>
        <w:rPr>
          <w:rFonts w:ascii="Calibri" w:hAnsi="Calibri" w:cs="Times New Roman"/>
          <w:color w:val="auto"/>
          <w:sz w:val="22"/>
          <w:szCs w:val="22"/>
        </w:rPr>
        <w:tab/>
      </w:r>
      <w:r w:rsidRPr="00F6425B">
        <w:rPr>
          <w:rFonts w:ascii="Calibri" w:hAnsi="Calibri" w:cs="Times New Roman"/>
          <w:color w:val="auto"/>
          <w:sz w:val="22"/>
          <w:szCs w:val="22"/>
        </w:rPr>
        <w:t>$a['Certification'] = 20;</w:t>
      </w:r>
    </w:p>
    <w:p w14:paraId="37B01E44" w14:textId="77777777" w:rsidR="00913022" w:rsidRPr="00F6425B" w:rsidRDefault="00913022" w:rsidP="00913022">
      <w:pPr>
        <w:pStyle w:val="Default"/>
        <w:ind w:left="450"/>
        <w:rPr>
          <w:rFonts w:ascii="Calibri" w:hAnsi="Calibri" w:cs="Times New Roman"/>
          <w:color w:val="auto"/>
          <w:sz w:val="22"/>
          <w:szCs w:val="22"/>
        </w:rPr>
      </w:pPr>
      <w:r w:rsidRPr="00F6425B">
        <w:rPr>
          <w:rFonts w:ascii="Calibri" w:hAnsi="Calibri" w:cs="Times New Roman"/>
          <w:color w:val="auto"/>
          <w:sz w:val="22"/>
          <w:szCs w:val="22"/>
        </w:rPr>
        <w:t>4:</w:t>
      </w:r>
      <w:r>
        <w:rPr>
          <w:rFonts w:ascii="Calibri" w:hAnsi="Calibri" w:cs="Times New Roman"/>
          <w:color w:val="auto"/>
          <w:sz w:val="22"/>
          <w:szCs w:val="22"/>
        </w:rPr>
        <w:tab/>
      </w:r>
      <w:r>
        <w:rPr>
          <w:rFonts w:ascii="Calibri" w:hAnsi="Calibri" w:cs="Times New Roman"/>
          <w:color w:val="auto"/>
          <w:sz w:val="22"/>
          <w:szCs w:val="22"/>
        </w:rPr>
        <w:tab/>
      </w:r>
      <w:r w:rsidRPr="00F6425B">
        <w:rPr>
          <w:rFonts w:ascii="Calibri" w:hAnsi="Calibri" w:cs="Times New Roman"/>
          <w:color w:val="auto"/>
          <w:sz w:val="22"/>
          <w:szCs w:val="22"/>
        </w:rPr>
        <w:t>$a['Live' ] = 30;</w:t>
      </w:r>
    </w:p>
    <w:p w14:paraId="7A85E573" w14:textId="77777777" w:rsidR="00913022" w:rsidRDefault="00913022" w:rsidP="00913022">
      <w:pPr>
        <w:pStyle w:val="Default"/>
        <w:ind w:left="450"/>
        <w:rPr>
          <w:rFonts w:ascii="Calibri" w:hAnsi="Calibri" w:cs="Times New Roman"/>
          <w:color w:val="auto"/>
          <w:sz w:val="22"/>
          <w:szCs w:val="22"/>
        </w:rPr>
      </w:pPr>
      <w:r w:rsidRPr="00F6425B">
        <w:rPr>
          <w:rFonts w:ascii="Calibri" w:hAnsi="Calibri" w:cs="Times New Roman"/>
          <w:color w:val="auto"/>
          <w:sz w:val="22"/>
          <w:szCs w:val="22"/>
        </w:rPr>
        <w:t>5:</w:t>
      </w:r>
      <w:r>
        <w:rPr>
          <w:rFonts w:ascii="Calibri" w:hAnsi="Calibri" w:cs="Times New Roman"/>
          <w:color w:val="auto"/>
          <w:sz w:val="22"/>
          <w:szCs w:val="22"/>
        </w:rPr>
        <w:tab/>
      </w:r>
      <w:r w:rsidRPr="00F6425B">
        <w:rPr>
          <w:rFonts w:ascii="Calibri" w:hAnsi="Calibri" w:cs="Times New Roman"/>
          <w:color w:val="auto"/>
          <w:sz w:val="22"/>
          <w:szCs w:val="22"/>
        </w:rPr>
        <w:t>}</w:t>
      </w:r>
    </w:p>
    <w:p w14:paraId="7DC0694E" w14:textId="77777777" w:rsidR="00913022" w:rsidRDefault="00913022" w:rsidP="00913022">
      <w:pPr>
        <w:pStyle w:val="Default"/>
        <w:rPr>
          <w:rFonts w:ascii="Calibri" w:hAnsi="Calibri" w:cs="Times New Roman"/>
          <w:color w:val="auto"/>
          <w:sz w:val="22"/>
          <w:szCs w:val="22"/>
        </w:rPr>
      </w:pPr>
    </w:p>
    <w:p w14:paraId="5994D157" w14:textId="77777777" w:rsidR="00913022" w:rsidRDefault="00913022" w:rsidP="00913022">
      <w:pPr>
        <w:pStyle w:val="Default"/>
        <w:rPr>
          <w:rFonts w:ascii="Calibri" w:hAnsi="Calibri" w:cs="Times New Roman"/>
          <w:color w:val="auto"/>
          <w:sz w:val="22"/>
          <w:szCs w:val="22"/>
        </w:rPr>
      </w:pPr>
    </w:p>
    <w:p w14:paraId="3D2FE81F" w14:textId="77777777" w:rsidR="00913022" w:rsidRPr="00F6425B" w:rsidRDefault="00913022" w:rsidP="00913022">
      <w:pPr>
        <w:pStyle w:val="Heading3"/>
      </w:pPr>
      <w:bookmarkStart w:id="71" w:name="_Toc347405593"/>
      <w:bookmarkStart w:id="72" w:name="_Toc395872231"/>
      <w:r w:rsidRPr="00F6425B">
        <w:t>Comments</w:t>
      </w:r>
      <w:bookmarkEnd w:id="71"/>
      <w:bookmarkEnd w:id="72"/>
    </w:p>
    <w:p w14:paraId="71E8CE37" w14:textId="77777777" w:rsidR="00913022" w:rsidRDefault="00913022" w:rsidP="00913022">
      <w:pPr>
        <w:pStyle w:val="Default"/>
        <w:rPr>
          <w:sz w:val="20"/>
          <w:szCs w:val="20"/>
        </w:rPr>
      </w:pPr>
    </w:p>
    <w:p w14:paraId="0B659DF2" w14:textId="505B5F1D" w:rsidR="00913022" w:rsidRDefault="009D3550" w:rsidP="00913022">
      <w:pPr>
        <w:pStyle w:val="Default"/>
        <w:rPr>
          <w:color w:val="auto"/>
          <w:sz w:val="18"/>
          <w:szCs w:val="18"/>
        </w:rPr>
      </w:pPr>
      <w:r>
        <w:rPr>
          <w:color w:val="auto"/>
          <w:sz w:val="18"/>
          <w:szCs w:val="18"/>
        </w:rPr>
        <w:t xml:space="preserve">For comment details, please refer to Comment section </w:t>
      </w:r>
    </w:p>
    <w:p w14:paraId="4C3C0FB1" w14:textId="48BC6036" w:rsidR="005102D8" w:rsidRPr="005102D8" w:rsidRDefault="005102D8" w:rsidP="005102D8">
      <w:pPr>
        <w:pStyle w:val="Heading3"/>
      </w:pPr>
      <w:bookmarkStart w:id="73" w:name="_Toc395872232"/>
      <w:r w:rsidRPr="005102D8">
        <w:t>ONE-TIME Code</w:t>
      </w:r>
      <w:r>
        <w:t xml:space="preserve"> comment</w:t>
      </w:r>
      <w:bookmarkEnd w:id="73"/>
    </w:p>
    <w:p w14:paraId="3732C727"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Sometimes one-time code like dirty data clearance will be send to code reviewer to review, but if no comment to point this is a one-time code, code reviewer will have concern of this kinds of code, to let code reviewers can better understand which code is one-time code, please add comment for the one-time code as below style.</w:t>
      </w:r>
    </w:p>
    <w:p w14:paraId="320EF271"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“Comment symbol” &gt;&gt;&gt;&gt;&gt;Start One-Time code: dirty data clearance</w:t>
      </w:r>
    </w:p>
    <w:p w14:paraId="0277B9A3"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Code …</w:t>
      </w:r>
    </w:p>
    <w:p w14:paraId="46195ADC"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Code …</w:t>
      </w:r>
    </w:p>
    <w:p w14:paraId="55BF900D"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w:t>
      </w:r>
    </w:p>
    <w:p w14:paraId="3106234E" w14:textId="77777777"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“Comment symbol” &lt;&lt;&lt;&lt;&lt;End One-Time code: dirty data clearance</w:t>
      </w:r>
    </w:p>
    <w:p w14:paraId="2CB23208" w14:textId="53854658" w:rsidR="005102D8" w:rsidRPr="005102D8" w:rsidRDefault="005102D8" w:rsidP="005102D8">
      <w:pPr>
        <w:pStyle w:val="Default"/>
        <w:ind w:left="360"/>
        <w:rPr>
          <w:rFonts w:ascii="Calibri" w:hAnsi="Calibri" w:cs="Calibri"/>
          <w:color w:val="auto"/>
          <w:sz w:val="22"/>
          <w:szCs w:val="22"/>
          <w:lang w:eastAsia="zh-CN"/>
        </w:rPr>
      </w:pPr>
      <w:r w:rsidRPr="005102D8">
        <w:rPr>
          <w:rFonts w:ascii="Calibri" w:hAnsi="Calibri" w:cs="Calibri"/>
          <w:color w:val="auto"/>
          <w:sz w:val="22"/>
          <w:szCs w:val="22"/>
          <w:lang w:eastAsia="zh-CN"/>
        </w:rPr>
        <w:t>Note: please replace “Comment symbol” with related code language.</w:t>
      </w:r>
    </w:p>
    <w:p w14:paraId="5A6E2618" w14:textId="77777777" w:rsidR="005102D8" w:rsidRDefault="005102D8" w:rsidP="00913022">
      <w:pPr>
        <w:pStyle w:val="Default"/>
        <w:rPr>
          <w:color w:val="auto"/>
          <w:sz w:val="18"/>
          <w:szCs w:val="18"/>
        </w:rPr>
      </w:pPr>
    </w:p>
    <w:p w14:paraId="54690FAD" w14:textId="77777777" w:rsidR="00913022" w:rsidRPr="00CD07CD" w:rsidRDefault="00913022" w:rsidP="00913022">
      <w:pPr>
        <w:pStyle w:val="Heading3"/>
      </w:pPr>
      <w:bookmarkStart w:id="74" w:name="_Toc347405594"/>
      <w:bookmarkStart w:id="75" w:name="_Toc395872233"/>
      <w:r w:rsidRPr="00CD07CD">
        <w:t>Function Calls</w:t>
      </w:r>
      <w:bookmarkEnd w:id="74"/>
      <w:bookmarkEnd w:id="75"/>
    </w:p>
    <w:p w14:paraId="5D8B339E" w14:textId="77777777" w:rsidR="00913022" w:rsidRDefault="00913022" w:rsidP="00913022">
      <w:pPr>
        <w:pStyle w:val="Default"/>
        <w:rPr>
          <w:sz w:val="20"/>
          <w:szCs w:val="20"/>
        </w:rPr>
      </w:pPr>
    </w:p>
    <w:p w14:paraId="27C446EB" w14:textId="77777777" w:rsidR="00913022" w:rsidRPr="00DD48F0" w:rsidRDefault="00913022" w:rsidP="00913022">
      <w:pPr>
        <w:ind w:left="360"/>
        <w:rPr>
          <w:lang w:eastAsia="zh-CN"/>
        </w:rPr>
      </w:pPr>
      <w:r w:rsidRPr="00DD48F0">
        <w:rPr>
          <w:lang w:eastAsia="zh-CN"/>
        </w:rPr>
        <w:t>Function calls should generally be made on a single line with no whitespace between the function name and the opening parenthesis of it's argument list. In the event that the argument list is too long to reasonably fit on a single line the opening parentheses should be placed on the same line as the function name and the arguments should be placed on one or more lines indented from the function name by a single tab (U+0009) character, in this case the closing parenthesis should be placed on it's own line at the same indentation as the function name.</w:t>
      </w:r>
    </w:p>
    <w:p w14:paraId="7850127E" w14:textId="77777777" w:rsidR="00913022" w:rsidRPr="00DD48F0" w:rsidRDefault="00913022" w:rsidP="00913022">
      <w:pPr>
        <w:ind w:left="450"/>
      </w:pPr>
      <w:r w:rsidRPr="00DD48F0">
        <w:t>Examples</w:t>
      </w:r>
    </w:p>
    <w:p w14:paraId="32E27186"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$to = 'tester@example.com';</w:t>
      </w:r>
    </w:p>
    <w:p w14:paraId="3429DDFF"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t>mail($to, 'A test email', 'This is a test email');</w:t>
      </w:r>
    </w:p>
    <w:p w14:paraId="453661F1" w14:textId="77777777" w:rsidR="00913022" w:rsidRPr="00DD48F0" w:rsidRDefault="00913022" w:rsidP="00913022">
      <w:pPr>
        <w:pStyle w:val="Default"/>
        <w:ind w:left="450"/>
        <w:rPr>
          <w:rFonts w:ascii="Calibri" w:hAnsi="Calibri" w:cs="Times New Roman"/>
          <w:color w:val="auto"/>
          <w:sz w:val="22"/>
          <w:szCs w:val="22"/>
        </w:rPr>
      </w:pPr>
    </w:p>
    <w:p w14:paraId="52584061"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define_enum(</w:t>
      </w:r>
    </w:p>
    <w:p w14:paraId="1EAA9D4F"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'JSTYPE_INT',</w:t>
      </w:r>
    </w:p>
    <w:p w14:paraId="1261B1E6"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3:</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'JSTYPE_REAL',</w:t>
      </w:r>
    </w:p>
    <w:p w14:paraId="48F281FF"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4:</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'JSTYPE_BOOL',</w:t>
      </w:r>
    </w:p>
    <w:p w14:paraId="1A71EB61"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5:</w:t>
      </w:r>
      <w:r>
        <w:rPr>
          <w:rFonts w:ascii="Calibri" w:hAnsi="Calibri" w:cs="Times New Roman"/>
          <w:color w:val="auto"/>
          <w:sz w:val="22"/>
          <w:szCs w:val="22"/>
        </w:rPr>
        <w:tab/>
      </w:r>
      <w:r w:rsidRPr="00DD48F0">
        <w:rPr>
          <w:rFonts w:ascii="Calibri" w:hAnsi="Calibri" w:cs="Times New Roman"/>
          <w:color w:val="auto"/>
          <w:sz w:val="22"/>
          <w:szCs w:val="22"/>
        </w:rPr>
        <w:tab/>
        <w:t>'JSTYPE_STRING',</w:t>
      </w:r>
    </w:p>
    <w:p w14:paraId="1F5FB69E"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6:</w:t>
      </w:r>
      <w:r>
        <w:rPr>
          <w:rFonts w:ascii="Calibri" w:hAnsi="Calibri" w:cs="Times New Roman"/>
          <w:color w:val="auto"/>
          <w:sz w:val="22"/>
          <w:szCs w:val="22"/>
        </w:rPr>
        <w:tab/>
      </w:r>
      <w:r w:rsidRPr="00DD48F0">
        <w:rPr>
          <w:rFonts w:ascii="Calibri" w:hAnsi="Calibri" w:cs="Times New Roman"/>
          <w:color w:val="auto"/>
          <w:sz w:val="22"/>
          <w:szCs w:val="22"/>
        </w:rPr>
        <w:tab/>
        <w:t>'JSTYPE_ARRAY',</w:t>
      </w:r>
    </w:p>
    <w:p w14:paraId="35ED7EBA"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7:</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'JSTYPE_OBJECT',</w:t>
      </w:r>
    </w:p>
    <w:p w14:paraId="7323694D"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8:</w:t>
      </w:r>
      <w:r>
        <w:rPr>
          <w:rFonts w:ascii="Calibri" w:hAnsi="Calibri" w:cs="Times New Roman"/>
          <w:color w:val="auto"/>
          <w:sz w:val="22"/>
          <w:szCs w:val="22"/>
        </w:rPr>
        <w:tab/>
      </w:r>
      <w:r w:rsidRPr="00DD48F0">
        <w:rPr>
          <w:rFonts w:ascii="Calibri" w:hAnsi="Calibri" w:cs="Times New Roman"/>
          <w:color w:val="auto"/>
          <w:sz w:val="22"/>
          <w:szCs w:val="22"/>
        </w:rPr>
        <w:tab/>
        <w:t>'JSTYPE_HASH',</w:t>
      </w:r>
    </w:p>
    <w:p w14:paraId="308BB6F8"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9:</w:t>
      </w:r>
      <w:r>
        <w:rPr>
          <w:rFonts w:ascii="Calibri" w:hAnsi="Calibri" w:cs="Times New Roman"/>
          <w:color w:val="auto"/>
          <w:sz w:val="22"/>
          <w:szCs w:val="22"/>
        </w:rPr>
        <w:tab/>
      </w:r>
      <w:r w:rsidRPr="00DD48F0">
        <w:rPr>
          <w:rFonts w:ascii="Calibri" w:hAnsi="Calibri" w:cs="Times New Roman"/>
          <w:color w:val="auto"/>
          <w:sz w:val="22"/>
          <w:szCs w:val="22"/>
        </w:rPr>
        <w:tab/>
        <w:t>'JSTYPE_REGEX'</w:t>
      </w:r>
    </w:p>
    <w:p w14:paraId="7AF715A4"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10:</w:t>
      </w:r>
      <w:r>
        <w:rPr>
          <w:rFonts w:ascii="Calibri" w:hAnsi="Calibri" w:cs="Times New Roman"/>
          <w:color w:val="auto"/>
          <w:sz w:val="22"/>
          <w:szCs w:val="22"/>
        </w:rPr>
        <w:t xml:space="preserve">  </w:t>
      </w:r>
      <w:r w:rsidRPr="00DD48F0">
        <w:rPr>
          <w:rFonts w:ascii="Calibri" w:hAnsi="Calibri" w:cs="Times New Roman"/>
          <w:color w:val="auto"/>
          <w:sz w:val="22"/>
          <w:szCs w:val="22"/>
        </w:rPr>
        <w:t>);</w:t>
      </w:r>
    </w:p>
    <w:p w14:paraId="740634B4" w14:textId="77777777" w:rsidR="00913022" w:rsidRDefault="00913022" w:rsidP="00913022">
      <w:pPr>
        <w:pStyle w:val="Default"/>
        <w:rPr>
          <w:color w:val="auto"/>
          <w:sz w:val="18"/>
          <w:szCs w:val="18"/>
        </w:rPr>
      </w:pPr>
    </w:p>
    <w:p w14:paraId="2D20CE9C" w14:textId="08D654FB" w:rsidR="00913022" w:rsidRPr="003A6468" w:rsidRDefault="00F74E8C" w:rsidP="00913022">
      <w:pPr>
        <w:pStyle w:val="Default"/>
        <w:rPr>
          <w:rFonts w:eastAsiaTheme="minorEastAsia"/>
          <w:color w:val="auto"/>
          <w:sz w:val="18"/>
          <w:szCs w:val="18"/>
          <w:lang w:eastAsia="zh-CN"/>
        </w:rPr>
      </w:pPr>
      <w:r>
        <w:rPr>
          <w:rFonts w:eastAsiaTheme="minorEastAsia"/>
          <w:color w:val="auto"/>
          <w:sz w:val="18"/>
          <w:szCs w:val="18"/>
          <w:lang w:eastAsia="zh-CN"/>
        </w:rPr>
        <w:t>Also do not use “&amp;” to a object parameter because PHP will pass the object by reference by default.</w:t>
      </w:r>
    </w:p>
    <w:p w14:paraId="5EA2FBD4" w14:textId="59A1DE2E" w:rsidR="00913022" w:rsidRPr="00DB1721" w:rsidRDefault="00913022" w:rsidP="00913022">
      <w:pPr>
        <w:pStyle w:val="Heading3"/>
      </w:pPr>
      <w:bookmarkStart w:id="76" w:name="_Toc395872234"/>
      <w:bookmarkStart w:id="77" w:name="_Toc347405595"/>
      <w:r w:rsidRPr="00DB1721">
        <w:t>PHP Code Tags</w:t>
      </w:r>
      <w:bookmarkEnd w:id="76"/>
      <w:r w:rsidRPr="00DB1721">
        <w:t xml:space="preserve"> </w:t>
      </w:r>
      <w:bookmarkEnd w:id="77"/>
    </w:p>
    <w:p w14:paraId="2DA3E6F5" w14:textId="77777777" w:rsidR="00913022" w:rsidRDefault="00913022" w:rsidP="00913022">
      <w:pPr>
        <w:pStyle w:val="Default"/>
        <w:rPr>
          <w:sz w:val="20"/>
          <w:szCs w:val="20"/>
        </w:rPr>
      </w:pPr>
    </w:p>
    <w:p w14:paraId="45F56E32" w14:textId="77777777" w:rsidR="00913022" w:rsidRPr="00DD48F0" w:rsidRDefault="00913022" w:rsidP="00913022">
      <w:pPr>
        <w:ind w:left="360"/>
        <w:rPr>
          <w:lang w:eastAsia="zh-CN"/>
        </w:rPr>
      </w:pPr>
      <w:r w:rsidRPr="00DD48F0">
        <w:rPr>
          <w:lang w:eastAsia="zh-CN"/>
        </w:rPr>
        <w:t>PHP code should always start with a complete XML Processing Instruction tag as show below, unless specifically required for a particular project short open tags of the form "&lt;?" or "&lt;?=" should never be used as they conflict with the ability to perform XML transformations on the document. The ASP syntax "&lt;%...%&gt;" should also be avoided. If code is placed on the same line as the opening PHP tag then the matching closing tag should be placed on the same line.</w:t>
      </w:r>
    </w:p>
    <w:p w14:paraId="283C501B" w14:textId="77777777" w:rsidR="00913022" w:rsidRPr="00DD48F0" w:rsidRDefault="00913022" w:rsidP="00913022">
      <w:pPr>
        <w:ind w:left="450"/>
      </w:pPr>
      <w:r w:rsidRPr="00DD48F0">
        <w:t>Examples</w:t>
      </w:r>
    </w:p>
    <w:p w14:paraId="2CD9EA8F"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&lt;?php</w:t>
      </w:r>
    </w:p>
    <w:p w14:paraId="3F08461E"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print "Hello World";</w:t>
      </w:r>
    </w:p>
    <w:p w14:paraId="3B76C264"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3:</w:t>
      </w:r>
      <w:r w:rsidRPr="00DD48F0">
        <w:rPr>
          <w:rFonts w:ascii="Calibri" w:hAnsi="Calibri" w:cs="Times New Roman"/>
          <w:color w:val="auto"/>
          <w:sz w:val="22"/>
          <w:szCs w:val="22"/>
        </w:rPr>
        <w:tab/>
        <w:t>?&gt;</w:t>
      </w:r>
    </w:p>
    <w:p w14:paraId="560C59D5" w14:textId="77777777" w:rsidR="00913022" w:rsidRPr="00DD48F0" w:rsidRDefault="00913022" w:rsidP="00913022">
      <w:pPr>
        <w:pStyle w:val="Default"/>
        <w:ind w:left="450"/>
        <w:rPr>
          <w:rFonts w:ascii="Calibri" w:hAnsi="Calibri" w:cs="Times New Roman"/>
          <w:color w:val="auto"/>
          <w:sz w:val="22"/>
          <w:szCs w:val="22"/>
        </w:rPr>
      </w:pPr>
    </w:p>
    <w:p w14:paraId="32DF229C"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&lt;?php print "Hello World"; ?&gt;</w:t>
      </w:r>
    </w:p>
    <w:p w14:paraId="353F9988" w14:textId="77777777" w:rsidR="00913022" w:rsidRPr="00DD48F0" w:rsidRDefault="00913022" w:rsidP="00913022">
      <w:pPr>
        <w:pStyle w:val="Default"/>
        <w:ind w:left="450"/>
        <w:rPr>
          <w:rFonts w:ascii="Calibri" w:hAnsi="Calibri" w:cs="Times New Roman"/>
          <w:color w:val="auto"/>
          <w:sz w:val="22"/>
          <w:szCs w:val="22"/>
        </w:rPr>
      </w:pPr>
    </w:p>
    <w:p w14:paraId="63F1CE98" w14:textId="77777777" w:rsidR="00913022" w:rsidRPr="00DB1721" w:rsidRDefault="00913022" w:rsidP="00913022">
      <w:pPr>
        <w:pStyle w:val="Heading3"/>
      </w:pPr>
      <w:bookmarkStart w:id="78" w:name="_Toc347405596"/>
      <w:bookmarkStart w:id="79" w:name="_Toc395872235"/>
      <w:r w:rsidRPr="00DB1721">
        <w:t>Global Variables</w:t>
      </w:r>
      <w:bookmarkEnd w:id="78"/>
      <w:bookmarkEnd w:id="79"/>
    </w:p>
    <w:p w14:paraId="4E8F9567" w14:textId="77777777" w:rsidR="00913022" w:rsidRDefault="00913022" w:rsidP="00913022">
      <w:pPr>
        <w:pStyle w:val="Default"/>
        <w:rPr>
          <w:color w:val="auto"/>
          <w:sz w:val="18"/>
          <w:szCs w:val="18"/>
        </w:rPr>
      </w:pPr>
    </w:p>
    <w:p w14:paraId="03F5A060" w14:textId="77777777" w:rsidR="00913022" w:rsidRPr="00DD48F0" w:rsidRDefault="00913022" w:rsidP="00913022">
      <w:pPr>
        <w:ind w:left="360"/>
        <w:rPr>
          <w:lang w:eastAsia="zh-CN"/>
        </w:rPr>
      </w:pPr>
      <w:r w:rsidRPr="00DD48F0">
        <w:rPr>
          <w:lang w:eastAsia="zh-CN"/>
        </w:rPr>
        <w:t>When using global variables (other than super-globals such as $_REQUEST) inside a function you should import the necessary global into the function's scope using a global statement at the top of the function rather than referencing it via the $GLOBALS super global array wherever possible. Nothing should come below a global declaration inside a function block. Placing the global declaration at the top of the function in this way allows quick reference as to what things outside the function may affect or be changed by it's execution.</w:t>
      </w:r>
    </w:p>
    <w:p w14:paraId="0116292B" w14:textId="77777777" w:rsidR="00913022" w:rsidRPr="00DD48F0" w:rsidRDefault="00913022" w:rsidP="00913022">
      <w:pPr>
        <w:ind w:left="450"/>
      </w:pPr>
      <w:r w:rsidRPr="00DD48F0">
        <w:t>Examples</w:t>
      </w:r>
    </w:p>
    <w:p w14:paraId="4A360321"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function foo($bar, $it=FALSE) {</w:t>
      </w:r>
    </w:p>
    <w:p w14:paraId="1522DEC9"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global $myglobal;</w:t>
      </w:r>
    </w:p>
    <w:p w14:paraId="75C98322"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3:</w:t>
      </w:r>
      <w:r w:rsidRPr="00DD48F0">
        <w:rPr>
          <w:rFonts w:ascii="Calibri" w:hAnsi="Calibri" w:cs="Times New Roman"/>
          <w:color w:val="auto"/>
          <w:sz w:val="22"/>
          <w:szCs w:val="22"/>
        </w:rPr>
        <w:tab/>
      </w:r>
      <w:r>
        <w:rPr>
          <w:rFonts w:ascii="Calibri" w:hAnsi="Calibri" w:cs="Times New Roman"/>
          <w:color w:val="auto"/>
          <w:sz w:val="22"/>
          <w:szCs w:val="22"/>
        </w:rPr>
        <w:tab/>
      </w:r>
      <w:r w:rsidRPr="00DD48F0">
        <w:rPr>
          <w:rFonts w:ascii="Calibri" w:hAnsi="Calibri" w:cs="Times New Roman"/>
          <w:color w:val="auto"/>
          <w:sz w:val="22"/>
          <w:szCs w:val="22"/>
        </w:rPr>
        <w:t>print $myglobal</w:t>
      </w:r>
    </w:p>
    <w:p w14:paraId="4EB89F72" w14:textId="77777777" w:rsidR="00913022" w:rsidRPr="00DD48F0" w:rsidRDefault="00913022" w:rsidP="00913022">
      <w:pPr>
        <w:pStyle w:val="Default"/>
        <w:ind w:left="450"/>
        <w:rPr>
          <w:rFonts w:ascii="Calibri" w:hAnsi="Calibri" w:cs="Times New Roman"/>
          <w:color w:val="auto"/>
          <w:sz w:val="22"/>
          <w:szCs w:val="22"/>
        </w:rPr>
      </w:pPr>
      <w:r w:rsidRPr="00DD48F0">
        <w:rPr>
          <w:rFonts w:ascii="Calibri" w:hAnsi="Calibri" w:cs="Times New Roman"/>
          <w:color w:val="auto"/>
          <w:sz w:val="22"/>
          <w:szCs w:val="22"/>
        </w:rPr>
        <w:t>4:</w:t>
      </w:r>
      <w:r w:rsidRPr="00DD48F0">
        <w:rPr>
          <w:rFonts w:ascii="Calibri" w:hAnsi="Calibri" w:cs="Times New Roman"/>
          <w:color w:val="auto"/>
          <w:sz w:val="22"/>
          <w:szCs w:val="22"/>
        </w:rPr>
        <w:tab/>
        <w:t>}</w:t>
      </w:r>
    </w:p>
    <w:p w14:paraId="1BC9A811" w14:textId="77777777" w:rsidR="00913022" w:rsidRDefault="00913022" w:rsidP="00913022">
      <w:pPr>
        <w:pStyle w:val="Default"/>
        <w:rPr>
          <w:color w:val="auto"/>
          <w:sz w:val="18"/>
          <w:szCs w:val="18"/>
        </w:rPr>
      </w:pPr>
    </w:p>
    <w:p w14:paraId="22414AE0" w14:textId="77777777" w:rsidR="00913022" w:rsidRDefault="00913022" w:rsidP="00913022">
      <w:pPr>
        <w:pStyle w:val="Heading3"/>
      </w:pPr>
      <w:bookmarkStart w:id="80" w:name="_Toc347405597"/>
      <w:bookmarkStart w:id="81" w:name="_Toc395872236"/>
      <w:r w:rsidRPr="00DB1721">
        <w:t>Alternatives &amp; General Issues</w:t>
      </w:r>
      <w:bookmarkEnd w:id="80"/>
      <w:bookmarkEnd w:id="81"/>
    </w:p>
    <w:p w14:paraId="2B68E34C" w14:textId="77777777" w:rsidR="00913022" w:rsidRPr="00913022" w:rsidRDefault="00913022" w:rsidP="008D5591">
      <w:pPr>
        <w:pStyle w:val="ListParagraph"/>
        <w:numPr>
          <w:ilvl w:val="1"/>
          <w:numId w:val="4"/>
        </w:numPr>
        <w:rPr>
          <w:lang w:eastAsia="zh-CN"/>
        </w:rPr>
      </w:pPr>
      <w:r w:rsidRPr="00913022">
        <w:rPr>
          <w:lang w:eastAsia="zh-CN"/>
        </w:rPr>
        <w:t>Always use print instead of echo</w:t>
      </w:r>
    </w:p>
    <w:p w14:paraId="68D82BE7" w14:textId="77777777" w:rsidR="00913022" w:rsidRPr="00913022" w:rsidRDefault="00913022" w:rsidP="008D5591">
      <w:pPr>
        <w:pStyle w:val="ListParagraph"/>
        <w:numPr>
          <w:ilvl w:val="1"/>
          <w:numId w:val="4"/>
        </w:numPr>
        <w:rPr>
          <w:lang w:eastAsia="zh-CN"/>
        </w:rPr>
      </w:pPr>
      <w:r w:rsidRPr="00913022">
        <w:rPr>
          <w:lang w:eastAsia="zh-CN"/>
        </w:rPr>
        <w:t>Do not treat print as a function, it is a language construct and you should not surround it's arguments in parenthesis.</w:t>
      </w:r>
    </w:p>
    <w:p w14:paraId="08AFBDF1" w14:textId="77777777" w:rsidR="00913022" w:rsidRPr="00913022" w:rsidRDefault="00913022" w:rsidP="008D5591">
      <w:pPr>
        <w:pStyle w:val="ListParagraph"/>
        <w:numPr>
          <w:ilvl w:val="1"/>
          <w:numId w:val="4"/>
        </w:numPr>
        <w:rPr>
          <w:lang w:eastAsia="zh-CN"/>
        </w:rPr>
      </w:pPr>
      <w:r w:rsidRPr="00913022">
        <w:rPr>
          <w:lang w:eastAsia="zh-CN"/>
        </w:rPr>
        <w:t>Always use implode() instead of join()</w:t>
      </w:r>
    </w:p>
    <w:p w14:paraId="4DCFF62A" w14:textId="77777777" w:rsidR="00913022" w:rsidRPr="00913022" w:rsidRDefault="00913022" w:rsidP="008D5591">
      <w:pPr>
        <w:pStyle w:val="ListParagraph"/>
        <w:numPr>
          <w:ilvl w:val="1"/>
          <w:numId w:val="4"/>
        </w:numPr>
        <w:rPr>
          <w:lang w:eastAsia="zh-CN"/>
        </w:rPr>
      </w:pPr>
      <w:r w:rsidRPr="00913022">
        <w:rPr>
          <w:lang w:eastAsia="zh-CN"/>
        </w:rPr>
        <w:t>Always prefer explode() to split() unless regular expressions are actually required.</w:t>
      </w:r>
    </w:p>
    <w:p w14:paraId="7301AC68" w14:textId="77777777" w:rsidR="00913022" w:rsidRPr="00913022" w:rsidRDefault="00913022" w:rsidP="008D5591">
      <w:pPr>
        <w:pStyle w:val="ListParagraph"/>
        <w:numPr>
          <w:ilvl w:val="1"/>
          <w:numId w:val="4"/>
        </w:numPr>
        <w:rPr>
          <w:lang w:eastAsia="zh-CN"/>
        </w:rPr>
      </w:pPr>
      <w:r w:rsidRPr="00913022">
        <w:rPr>
          <w:lang w:eastAsia="zh-CN"/>
        </w:rPr>
        <w:t>Always use the _once() form of include() or require() where appropriate.</w:t>
      </w:r>
    </w:p>
    <w:p w14:paraId="0E2A0BDE" w14:textId="77777777" w:rsidR="00913022" w:rsidRPr="00913022" w:rsidRDefault="00913022" w:rsidP="008D5591">
      <w:pPr>
        <w:pStyle w:val="ListParagraph"/>
        <w:numPr>
          <w:ilvl w:val="1"/>
          <w:numId w:val="4"/>
        </w:numPr>
        <w:rPr>
          <w:lang w:eastAsia="zh-CN"/>
        </w:rPr>
      </w:pPr>
      <w:r w:rsidRPr="00913022">
        <w:rPr>
          <w:lang w:eastAsia="zh-CN"/>
        </w:rPr>
        <w:t>When inlining variables in double quoted strings always use the "{$var}" format.</w:t>
      </w:r>
    </w:p>
    <w:p w14:paraId="2C65B069" w14:textId="77777777" w:rsidR="00913022" w:rsidRPr="00913022" w:rsidRDefault="00913022" w:rsidP="008D5591">
      <w:pPr>
        <w:pStyle w:val="ListParagraph"/>
        <w:numPr>
          <w:ilvl w:val="1"/>
          <w:numId w:val="4"/>
        </w:numPr>
        <w:rPr>
          <w:lang w:eastAsia="zh-CN"/>
        </w:rPr>
      </w:pPr>
      <w:r w:rsidRPr="00913022">
        <w:rPr>
          <w:lang w:eastAsia="zh-CN"/>
        </w:rPr>
        <w:t>Make sure that the closing ?&gt; of a file doesn't have any unintentional whitespace after it, especially in libraries.</w:t>
      </w:r>
    </w:p>
    <w:p w14:paraId="6E3E0B76" w14:textId="77777777" w:rsidR="00913022" w:rsidRPr="004429D6" w:rsidRDefault="00913022" w:rsidP="008D5591">
      <w:pPr>
        <w:pStyle w:val="ListParagraph"/>
        <w:numPr>
          <w:ilvl w:val="1"/>
          <w:numId w:val="4"/>
        </w:numPr>
        <w:rPr>
          <w:lang w:eastAsia="zh-CN"/>
        </w:rPr>
      </w:pPr>
      <w:r w:rsidRPr="00913022">
        <w:rPr>
          <w:lang w:eastAsia="zh-CN"/>
        </w:rPr>
        <w:t>Ensure that every argument that is passed to an external program is first passed through escapeshellarg().</w:t>
      </w:r>
    </w:p>
    <w:p w14:paraId="14977F34" w14:textId="77777777" w:rsidR="00913022" w:rsidRPr="00913022" w:rsidRDefault="00913022" w:rsidP="008D5591">
      <w:pPr>
        <w:pStyle w:val="ListParagraph"/>
        <w:numPr>
          <w:ilvl w:val="1"/>
          <w:numId w:val="4"/>
        </w:numPr>
        <w:rPr>
          <w:lang w:eastAsia="zh-CN"/>
        </w:rPr>
      </w:pPr>
      <w:r w:rsidRPr="00913022">
        <w:rPr>
          <w:rFonts w:hint="eastAsia"/>
          <w:lang w:eastAsia="zh-CN"/>
        </w:rPr>
        <w:t>Don</w:t>
      </w:r>
      <w:r w:rsidRPr="00913022">
        <w:rPr>
          <w:lang w:eastAsia="zh-CN"/>
        </w:rPr>
        <w:t>’</w:t>
      </w:r>
      <w:r w:rsidRPr="00913022">
        <w:rPr>
          <w:rFonts w:hint="eastAsia"/>
          <w:lang w:eastAsia="zh-CN"/>
        </w:rPr>
        <w:t xml:space="preserve">t create </w:t>
      </w:r>
      <w:r w:rsidRPr="00913022">
        <w:rPr>
          <w:lang w:eastAsia="zh-CN"/>
        </w:rPr>
        <w:t>unnecessary</w:t>
      </w:r>
      <w:r w:rsidRPr="00913022">
        <w:rPr>
          <w:rFonts w:hint="eastAsia"/>
          <w:lang w:eastAsia="zh-CN"/>
        </w:rPr>
        <w:t xml:space="preserve"> loop</w:t>
      </w:r>
      <w:r w:rsidRPr="00913022">
        <w:rPr>
          <w:lang w:eastAsia="zh-CN"/>
        </w:rPr>
        <w:t xml:space="preserve"> and be careful about looping within looping</w:t>
      </w:r>
    </w:p>
    <w:p w14:paraId="59020193" w14:textId="406CC684" w:rsidR="00913022" w:rsidRPr="00913022" w:rsidRDefault="00913022" w:rsidP="008D5591">
      <w:pPr>
        <w:pStyle w:val="ListParagraph"/>
        <w:numPr>
          <w:ilvl w:val="1"/>
          <w:numId w:val="4"/>
        </w:numPr>
        <w:rPr>
          <w:lang w:eastAsia="zh-CN"/>
        </w:rPr>
      </w:pPr>
      <w:r w:rsidRPr="00913022">
        <w:rPr>
          <w:lang w:eastAsia="zh-CN"/>
        </w:rPr>
        <w:t>Should not go through double loop to display the data. E.g. for each bank, if there are different rows of attributes, should not loop through each row to find the correct row to display. The correct way to do it is to build the array with each attribute as the key:</w:t>
      </w:r>
      <w:r w:rsidR="006E6335">
        <w:rPr>
          <w:lang w:eastAsia="zh-CN"/>
        </w:rPr>
        <w:t xml:space="preserve"> </w:t>
      </w:r>
      <w:r w:rsidRPr="00913022">
        <w:rPr>
          <w:lang w:eastAsia="zh-CN"/>
        </w:rPr>
        <w:t>e.g. $UnitTypeData[$bankId][$ScopeofworkID or defined symbol] should be able to display the data for certain scope of work attribute directly.</w:t>
      </w:r>
    </w:p>
    <w:p w14:paraId="6F642A7B" w14:textId="77777777" w:rsidR="009D3550" w:rsidRPr="003A6468" w:rsidRDefault="009D3550" w:rsidP="003A6468">
      <w:pPr>
        <w:pStyle w:val="Heading1"/>
        <w:numPr>
          <w:ilvl w:val="0"/>
          <w:numId w:val="2"/>
        </w:numPr>
      </w:pPr>
      <w:bookmarkStart w:id="82" w:name="_Toc395872237"/>
      <w:r w:rsidRPr="003A6468">
        <w:t>Comment rule</w:t>
      </w:r>
      <w:bookmarkEnd w:id="82"/>
    </w:p>
    <w:p w14:paraId="70BE92D6" w14:textId="77777777" w:rsidR="009D3550" w:rsidRDefault="009D3550" w:rsidP="009D3550">
      <w:pPr>
        <w:rPr>
          <w:rFonts w:eastAsiaTheme="minorEastAsia"/>
          <w:lang w:eastAsia="zh-CN"/>
        </w:rPr>
      </w:pPr>
      <w:r>
        <w:rPr>
          <w:rFonts w:eastAsiaTheme="minorEastAsia" w:hint="eastAsia"/>
          <w:lang w:eastAsia="zh-CN"/>
        </w:rPr>
        <w:t xml:space="preserve">We suggest </w:t>
      </w:r>
      <w:r>
        <w:rPr>
          <w:rFonts w:eastAsiaTheme="minorEastAsia"/>
          <w:lang w:eastAsia="zh-CN"/>
        </w:rPr>
        <w:t>using</w:t>
      </w:r>
      <w:r>
        <w:rPr>
          <w:rFonts w:eastAsiaTheme="minorEastAsia" w:hint="eastAsia"/>
          <w:lang w:eastAsia="zh-CN"/>
        </w:rPr>
        <w:t xml:space="preserve"> the standard comment rule to comment our code, so that it is possible to general some API document for developers by some tools like PHPDocumentor.</w:t>
      </w:r>
    </w:p>
    <w:p w14:paraId="4FA28D09" w14:textId="77777777" w:rsidR="00B85687" w:rsidRPr="00B85687" w:rsidRDefault="00B85687" w:rsidP="00B85687">
      <w:pPr>
        <w:pStyle w:val="ListParagraph"/>
        <w:keepNext/>
        <w:keepLines/>
        <w:numPr>
          <w:ilvl w:val="0"/>
          <w:numId w:val="1"/>
        </w:numPr>
        <w:spacing w:before="480" w:after="0"/>
        <w:contextualSpacing w:val="0"/>
        <w:outlineLvl w:val="0"/>
        <w:rPr>
          <w:rFonts w:cs="Times New Roman"/>
          <w:b/>
          <w:bCs/>
          <w:vanish/>
          <w:sz w:val="28"/>
          <w:szCs w:val="28"/>
          <w:lang w:eastAsia="zh-CN"/>
        </w:rPr>
      </w:pPr>
      <w:bookmarkStart w:id="83" w:name="_Toc395791447"/>
      <w:bookmarkStart w:id="84" w:name="_Toc395791685"/>
      <w:bookmarkStart w:id="85" w:name="_Toc395791930"/>
      <w:bookmarkStart w:id="86" w:name="_Toc395866896"/>
      <w:bookmarkStart w:id="87" w:name="_Toc395872238"/>
      <w:bookmarkEnd w:id="83"/>
      <w:bookmarkEnd w:id="84"/>
      <w:bookmarkEnd w:id="85"/>
      <w:bookmarkEnd w:id="86"/>
      <w:bookmarkEnd w:id="87"/>
    </w:p>
    <w:p w14:paraId="5A1419FF" w14:textId="4A984BD8" w:rsidR="009D3550" w:rsidRDefault="009D3550" w:rsidP="00B85687">
      <w:pPr>
        <w:pStyle w:val="Heading2"/>
        <w:tabs>
          <w:tab w:val="clear" w:pos="936"/>
          <w:tab w:val="num" w:pos="576"/>
        </w:tabs>
        <w:ind w:left="576"/>
        <w:rPr>
          <w:lang w:eastAsia="zh-CN"/>
        </w:rPr>
      </w:pPr>
      <w:bookmarkStart w:id="88" w:name="_Toc395872239"/>
      <w:r>
        <w:rPr>
          <w:rFonts w:hint="eastAsia"/>
          <w:lang w:eastAsia="zh-CN"/>
        </w:rPr>
        <w:t xml:space="preserve">PHPDocumentor </w:t>
      </w:r>
      <w:r>
        <w:rPr>
          <w:lang w:eastAsia="zh-CN"/>
        </w:rPr>
        <w:t>introduce</w:t>
      </w:r>
      <w:bookmarkEnd w:id="88"/>
    </w:p>
    <w:p w14:paraId="50362806" w14:textId="77777777" w:rsidR="009D3550" w:rsidRDefault="009D3550" w:rsidP="009D3550">
      <w:pPr>
        <w:rPr>
          <w:rFonts w:eastAsiaTheme="minorEastAsia"/>
          <w:lang w:eastAsia="zh-CN"/>
        </w:rPr>
      </w:pPr>
      <w:r w:rsidRPr="00C46520">
        <w:rPr>
          <w:rFonts w:eastAsiaTheme="minorEastAsia"/>
          <w:lang w:eastAsia="zh-CN"/>
        </w:rPr>
        <w:t>PHPDocumentor is the world standard auto-documentation tool for PHP. Written in PHP, PHPDocumentor can be used directly from the command-line. PHPDocumentor can be used to generate professional documentation directly from the source code of your PHP project. Support for linking between documentation, automatic class inheritance and generation of highlighted source code with cross-referencing to php general documentation are just a few of the features of PHPDocumentor.</w:t>
      </w:r>
    </w:p>
    <w:p w14:paraId="48AA4698" w14:textId="77777777" w:rsidR="009D3550" w:rsidRDefault="009D3550" w:rsidP="009D3550">
      <w:pPr>
        <w:pStyle w:val="Heading2"/>
        <w:tabs>
          <w:tab w:val="clear" w:pos="936"/>
          <w:tab w:val="num" w:pos="576"/>
        </w:tabs>
        <w:ind w:left="576"/>
        <w:rPr>
          <w:rFonts w:eastAsiaTheme="minorEastAsia"/>
          <w:lang w:eastAsia="zh-CN"/>
        </w:rPr>
      </w:pPr>
      <w:bookmarkStart w:id="89" w:name="_Toc395872240"/>
      <w:r>
        <w:rPr>
          <w:rFonts w:eastAsiaTheme="minorEastAsia" w:hint="eastAsia"/>
          <w:lang w:eastAsia="zh-CN"/>
        </w:rPr>
        <w:t>How to comment our code</w:t>
      </w:r>
      <w:bookmarkEnd w:id="89"/>
    </w:p>
    <w:p w14:paraId="47631BF2" w14:textId="77777777" w:rsidR="009D3550" w:rsidRDefault="009D3550" w:rsidP="009D3550">
      <w:pPr>
        <w:rPr>
          <w:rFonts w:eastAsiaTheme="minorEastAsia"/>
          <w:lang w:eastAsia="zh-CN"/>
        </w:rPr>
      </w:pPr>
      <w:r>
        <w:rPr>
          <w:rFonts w:eastAsiaTheme="minorEastAsia" w:hint="eastAsia"/>
          <w:lang w:eastAsia="zh-CN"/>
        </w:rPr>
        <w:t>If the file is very useful or with many API function for other modules to call, it is very important to comment well.</w:t>
      </w:r>
    </w:p>
    <w:p w14:paraId="4033EDE1" w14:textId="77777777" w:rsidR="009D3550" w:rsidRDefault="009D3550" w:rsidP="009D3550">
      <w:pPr>
        <w:rPr>
          <w:rFonts w:eastAsiaTheme="minorEastAsia"/>
          <w:lang w:eastAsia="zh-CN"/>
        </w:rPr>
      </w:pPr>
      <w:r>
        <w:rPr>
          <w:rFonts w:eastAsiaTheme="minorEastAsia" w:hint="eastAsia"/>
          <w:lang w:eastAsia="zh-CN"/>
        </w:rPr>
        <w:t xml:space="preserve">Every </w:t>
      </w:r>
      <w:r>
        <w:rPr>
          <w:rFonts w:eastAsiaTheme="minorEastAsia"/>
          <w:lang w:eastAsia="zh-CN"/>
        </w:rPr>
        <w:t>developer</w:t>
      </w:r>
      <w:r>
        <w:rPr>
          <w:rFonts w:eastAsiaTheme="minorEastAsia" w:hint="eastAsia"/>
          <w:lang w:eastAsia="zh-CN"/>
        </w:rPr>
        <w:t xml:space="preserve"> should try to comment </w:t>
      </w:r>
      <w:r>
        <w:rPr>
          <w:rFonts w:eastAsiaTheme="minorEastAsia"/>
          <w:lang w:eastAsia="zh-CN"/>
        </w:rPr>
        <w:t>their</w:t>
      </w:r>
      <w:r>
        <w:rPr>
          <w:rFonts w:eastAsiaTheme="minorEastAsia" w:hint="eastAsia"/>
          <w:lang w:eastAsia="zh-CN"/>
        </w:rPr>
        <w:t xml:space="preserve"> codes clearly and </w:t>
      </w:r>
      <w:r w:rsidRPr="00C46520">
        <w:rPr>
          <w:rFonts w:eastAsiaTheme="minorEastAsia"/>
          <w:lang w:eastAsia="zh-CN"/>
        </w:rPr>
        <w:t>regularly</w:t>
      </w:r>
      <w:r>
        <w:rPr>
          <w:rFonts w:eastAsiaTheme="minorEastAsia" w:hint="eastAsia"/>
          <w:lang w:eastAsia="zh-CN"/>
        </w:rPr>
        <w:t>.</w:t>
      </w:r>
    </w:p>
    <w:p w14:paraId="233997D9" w14:textId="77777777" w:rsidR="009D3550" w:rsidRDefault="009D3550" w:rsidP="009D3550">
      <w:pPr>
        <w:rPr>
          <w:rFonts w:eastAsiaTheme="minorEastAsia"/>
          <w:lang w:eastAsia="zh-CN"/>
        </w:rPr>
      </w:pPr>
      <w:r>
        <w:rPr>
          <w:rFonts w:eastAsiaTheme="minorEastAsia" w:hint="eastAsia"/>
          <w:lang w:eastAsia="zh-CN"/>
        </w:rPr>
        <w:t xml:space="preserve">The comments are about three </w:t>
      </w:r>
      <w:r>
        <w:rPr>
          <w:rFonts w:eastAsiaTheme="minorEastAsia"/>
          <w:lang w:eastAsia="zh-CN"/>
        </w:rPr>
        <w:t>levels</w:t>
      </w:r>
      <w:r>
        <w:rPr>
          <w:rFonts w:eastAsiaTheme="minorEastAsia" w:hint="eastAsia"/>
          <w:lang w:eastAsia="zh-CN"/>
        </w:rPr>
        <w:t>:</w:t>
      </w:r>
    </w:p>
    <w:p w14:paraId="738321C4" w14:textId="77777777" w:rsidR="009D3550" w:rsidRDefault="009D3550" w:rsidP="009D3550">
      <w:pPr>
        <w:pStyle w:val="ListParagraph"/>
        <w:numPr>
          <w:ilvl w:val="0"/>
          <w:numId w:val="39"/>
        </w:numPr>
        <w:spacing w:before="100" w:beforeAutospacing="1" w:after="100" w:afterAutospacing="1" w:line="240" w:lineRule="auto"/>
        <w:contextualSpacing w:val="0"/>
      </w:pPr>
      <w:r w:rsidRPr="00C46520">
        <w:t>File level</w:t>
      </w:r>
    </w:p>
    <w:p w14:paraId="08B3566A" w14:textId="77777777" w:rsidR="009D3550" w:rsidRDefault="009D3550" w:rsidP="009D3550">
      <w:pPr>
        <w:pStyle w:val="ListParagraph"/>
        <w:numPr>
          <w:ilvl w:val="0"/>
          <w:numId w:val="39"/>
        </w:numPr>
        <w:spacing w:before="100" w:beforeAutospacing="1" w:after="100" w:afterAutospacing="1" w:line="240" w:lineRule="auto"/>
        <w:contextualSpacing w:val="0"/>
      </w:pPr>
      <w:r w:rsidRPr="00C46520">
        <w:t>Class level</w:t>
      </w:r>
    </w:p>
    <w:p w14:paraId="6306DDDF" w14:textId="77777777" w:rsidR="009D3550" w:rsidRDefault="009D3550" w:rsidP="009D3550">
      <w:pPr>
        <w:pStyle w:val="ListParagraph"/>
        <w:numPr>
          <w:ilvl w:val="0"/>
          <w:numId w:val="39"/>
        </w:numPr>
        <w:spacing w:before="100" w:beforeAutospacing="1" w:after="100" w:afterAutospacing="1" w:line="240" w:lineRule="auto"/>
        <w:contextualSpacing w:val="0"/>
      </w:pPr>
      <w:r w:rsidRPr="00C46520">
        <w:t>Function level</w:t>
      </w:r>
    </w:p>
    <w:p w14:paraId="197AAB26" w14:textId="77777777" w:rsidR="009D3550" w:rsidRDefault="009D3550" w:rsidP="009D3550">
      <w:pPr>
        <w:pStyle w:val="Heading3"/>
        <w:tabs>
          <w:tab w:val="clear" w:pos="1080"/>
          <w:tab w:val="num" w:pos="720"/>
        </w:tabs>
        <w:ind w:left="720"/>
        <w:rPr>
          <w:rFonts w:eastAsiaTheme="minorEastAsia"/>
          <w:lang w:eastAsia="zh-CN"/>
        </w:rPr>
      </w:pPr>
      <w:bookmarkStart w:id="90" w:name="_Toc395872241"/>
      <w:r>
        <w:rPr>
          <w:rFonts w:eastAsiaTheme="minorEastAsia" w:hint="eastAsia"/>
          <w:lang w:eastAsia="zh-CN"/>
        </w:rPr>
        <w:t>Basic syntax</w:t>
      </w:r>
      <w:bookmarkEnd w:id="90"/>
    </w:p>
    <w:p w14:paraId="1204A34E" w14:textId="77777777" w:rsidR="009D3550" w:rsidRDefault="009D3550" w:rsidP="009D3550">
      <w:pPr>
        <w:rPr>
          <w:rFonts w:eastAsiaTheme="minorEastAsia"/>
          <w:lang w:eastAsia="zh-CN"/>
        </w:rPr>
      </w:pPr>
      <w:r>
        <w:rPr>
          <w:rFonts w:eastAsiaTheme="minorEastAsia"/>
          <w:lang w:eastAsia="zh-CN"/>
        </w:rPr>
        <w:t xml:space="preserve">A </w:t>
      </w:r>
      <w:r w:rsidRPr="00AA6FA9">
        <w:rPr>
          <w:rFonts w:eastAsiaTheme="minorEastAsia"/>
          <w:lang w:eastAsia="zh-CN"/>
        </w:rPr>
        <w:t xml:space="preserve">Comment starts with a forward slash and two asterisks (/**), which is similar to how you start a multiline comment but with an additional asterisk, and ends with an asterisk and forward slash (*/). </w:t>
      </w:r>
    </w:p>
    <w:p w14:paraId="56F99A49" w14:textId="77777777" w:rsidR="009D3550" w:rsidRDefault="009D3550" w:rsidP="009D3550">
      <w:pPr>
        <w:rPr>
          <w:rFonts w:eastAsiaTheme="minorEastAsia"/>
          <w:lang w:eastAsia="zh-CN"/>
        </w:rPr>
      </w:pPr>
      <w:r w:rsidRPr="00AA6FA9">
        <w:rPr>
          <w:rFonts w:eastAsiaTheme="minorEastAsia"/>
          <w:lang w:eastAsia="zh-CN"/>
        </w:rPr>
        <w:t>Comments may be a single line in size but may also span multiple lines, in which case each line must start with an asterisk. It is customary, and recommended, to align the asterisks vertically when spanning multiple lines.</w:t>
      </w:r>
    </w:p>
    <w:p w14:paraId="40A0D024" w14:textId="77777777" w:rsidR="009D3550" w:rsidRDefault="009D3550" w:rsidP="009D3550">
      <w:pPr>
        <w:rPr>
          <w:rFonts w:eastAsiaTheme="minorEastAsia"/>
          <w:lang w:eastAsia="zh-CN"/>
        </w:rPr>
      </w:pPr>
      <w:r>
        <w:rPr>
          <w:rFonts w:eastAsiaTheme="minorEastAsia" w:hint="eastAsia"/>
          <w:lang w:eastAsia="zh-CN"/>
        </w:rPr>
        <w:t>For example:</w:t>
      </w:r>
    </w:p>
    <w:p w14:paraId="745DC4F3"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2A64BE07" wp14:editId="75DAD899">
            <wp:extent cx="3474720" cy="922655"/>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74720" cy="922655"/>
                    </a:xfrm>
                    <a:prstGeom prst="rect">
                      <a:avLst/>
                    </a:prstGeom>
                    <a:noFill/>
                    <a:ln w="9525">
                      <a:noFill/>
                      <a:miter lim="800000"/>
                      <a:headEnd/>
                      <a:tailEnd/>
                    </a:ln>
                  </pic:spPr>
                </pic:pic>
              </a:graphicData>
            </a:graphic>
          </wp:inline>
        </w:drawing>
      </w:r>
    </w:p>
    <w:p w14:paraId="4C59903E" w14:textId="77777777" w:rsidR="009D3550" w:rsidRDefault="009D3550" w:rsidP="009D3550">
      <w:pPr>
        <w:pStyle w:val="Heading3"/>
        <w:tabs>
          <w:tab w:val="clear" w:pos="1080"/>
          <w:tab w:val="num" w:pos="720"/>
        </w:tabs>
        <w:ind w:left="720"/>
        <w:rPr>
          <w:rFonts w:eastAsiaTheme="minorEastAsia"/>
          <w:lang w:eastAsia="zh-CN"/>
        </w:rPr>
      </w:pPr>
      <w:bookmarkStart w:id="91" w:name="_Toc395872242"/>
      <w:r w:rsidRPr="003E1E39">
        <w:rPr>
          <w:rFonts w:eastAsiaTheme="minorEastAsia"/>
          <w:lang w:eastAsia="zh-CN"/>
        </w:rPr>
        <w:t>Summary comment</w:t>
      </w:r>
      <w:bookmarkEnd w:id="91"/>
    </w:p>
    <w:p w14:paraId="22FF7F01" w14:textId="77777777" w:rsidR="009D3550" w:rsidRDefault="009D3550" w:rsidP="009D3550">
      <w:pPr>
        <w:rPr>
          <w:rFonts w:eastAsiaTheme="minorEastAsia"/>
          <w:noProof/>
          <w:lang w:eastAsia="zh-CN"/>
        </w:rPr>
      </w:pPr>
      <w:r w:rsidRPr="00475830">
        <w:rPr>
          <w:rFonts w:eastAsiaTheme="minorEastAsia"/>
          <w:lang w:eastAsia="zh-CN"/>
        </w:rPr>
        <w:t>A short piece of text, usually one line, providing the basic function of the associated element.</w:t>
      </w:r>
    </w:p>
    <w:p w14:paraId="3EB81318"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67B45F6A" wp14:editId="0DBD4CB0">
            <wp:extent cx="5732145" cy="2646541"/>
            <wp:effectExtent l="19050" t="0" r="1905"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2145" cy="2646541"/>
                    </a:xfrm>
                    <a:prstGeom prst="rect">
                      <a:avLst/>
                    </a:prstGeom>
                    <a:noFill/>
                    <a:ln w="9525">
                      <a:noFill/>
                      <a:miter lim="800000"/>
                      <a:headEnd/>
                      <a:tailEnd/>
                    </a:ln>
                  </pic:spPr>
                </pic:pic>
              </a:graphicData>
            </a:graphic>
          </wp:inline>
        </w:drawing>
      </w:r>
    </w:p>
    <w:p w14:paraId="36C14F5E" w14:textId="77777777" w:rsidR="009D3550" w:rsidRDefault="009D3550" w:rsidP="009D3550">
      <w:pPr>
        <w:pStyle w:val="Heading3"/>
        <w:tabs>
          <w:tab w:val="clear" w:pos="1080"/>
          <w:tab w:val="num" w:pos="720"/>
        </w:tabs>
        <w:ind w:left="720"/>
        <w:rPr>
          <w:rFonts w:eastAsiaTheme="minorEastAsia"/>
          <w:lang w:eastAsia="zh-CN"/>
        </w:rPr>
      </w:pPr>
      <w:bookmarkStart w:id="92" w:name="_Toc395872243"/>
      <w:r w:rsidRPr="00FE75DE">
        <w:rPr>
          <w:lang w:eastAsia="zh-CN"/>
        </w:rPr>
        <w:t>Description</w:t>
      </w:r>
      <w:r>
        <w:rPr>
          <w:rFonts w:eastAsiaTheme="minorEastAsia" w:hint="eastAsia"/>
          <w:lang w:eastAsia="zh-CN"/>
        </w:rPr>
        <w:t xml:space="preserve"> comment</w:t>
      </w:r>
      <w:bookmarkEnd w:id="92"/>
    </w:p>
    <w:p w14:paraId="310EA636" w14:textId="77777777" w:rsidR="009D3550" w:rsidRDefault="009D3550" w:rsidP="009D3550">
      <w:pPr>
        <w:rPr>
          <w:rFonts w:eastAsiaTheme="minorEastAsia"/>
          <w:lang w:eastAsia="zh-CN"/>
        </w:rPr>
      </w:pPr>
      <w:r w:rsidRPr="00286505">
        <w:rPr>
          <w:rFonts w:eastAsiaTheme="minorEastAsia"/>
          <w:lang w:eastAsia="zh-CN"/>
        </w:rPr>
        <w:t>An optional longer piece of text providing more details on the associated element’s function. This is very useful when working with a complex element.</w:t>
      </w:r>
    </w:p>
    <w:p w14:paraId="1A0B3006"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3233B3FC" wp14:editId="048C9F4B">
            <wp:extent cx="5732145" cy="2324488"/>
            <wp:effectExtent l="19050" t="0" r="190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2145" cy="2324488"/>
                    </a:xfrm>
                    <a:prstGeom prst="rect">
                      <a:avLst/>
                    </a:prstGeom>
                    <a:noFill/>
                    <a:ln w="9525">
                      <a:noFill/>
                      <a:miter lim="800000"/>
                      <a:headEnd/>
                      <a:tailEnd/>
                    </a:ln>
                  </pic:spPr>
                </pic:pic>
              </a:graphicData>
            </a:graphic>
          </wp:inline>
        </w:drawing>
      </w:r>
    </w:p>
    <w:p w14:paraId="3A3E17D1" w14:textId="77777777" w:rsidR="009D3550" w:rsidRDefault="009D3550" w:rsidP="009D3550">
      <w:pPr>
        <w:pStyle w:val="Heading3"/>
        <w:tabs>
          <w:tab w:val="clear" w:pos="1080"/>
          <w:tab w:val="num" w:pos="720"/>
        </w:tabs>
        <w:ind w:left="720"/>
        <w:rPr>
          <w:rFonts w:eastAsiaTheme="minorEastAsia"/>
          <w:lang w:eastAsia="zh-CN"/>
        </w:rPr>
      </w:pPr>
      <w:bookmarkStart w:id="93" w:name="_Toc395872244"/>
      <w:r w:rsidRPr="00286505">
        <w:rPr>
          <w:lang w:eastAsia="zh-CN"/>
        </w:rPr>
        <w:t>A series of tags</w:t>
      </w:r>
      <w:bookmarkEnd w:id="93"/>
    </w:p>
    <w:p w14:paraId="7B248B42" w14:textId="77777777" w:rsidR="009D3550" w:rsidRDefault="009D3550" w:rsidP="009D3550">
      <w:pPr>
        <w:rPr>
          <w:rFonts w:eastAsiaTheme="minorEastAsia"/>
          <w:lang w:eastAsia="zh-CN"/>
        </w:rPr>
      </w:pPr>
      <w:r w:rsidRPr="00286505">
        <w:rPr>
          <w:rFonts w:eastAsiaTheme="minorEastAsia"/>
          <w:lang w:eastAsia="zh-CN"/>
        </w:rPr>
        <w:t>These provide additional information in a structured manner. With these tags you can link to other elements, provide type information for properties and arguments, and more.</w:t>
      </w:r>
    </w:p>
    <w:p w14:paraId="43FF571E"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21C7C46F" wp14:editId="07C7950B">
            <wp:extent cx="5732145" cy="2369287"/>
            <wp:effectExtent l="19050" t="0" r="1905"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732145" cy="2369287"/>
                    </a:xfrm>
                    <a:prstGeom prst="rect">
                      <a:avLst/>
                    </a:prstGeom>
                    <a:noFill/>
                    <a:ln w="9525">
                      <a:noFill/>
                      <a:miter lim="800000"/>
                      <a:headEnd/>
                      <a:tailEnd/>
                    </a:ln>
                  </pic:spPr>
                </pic:pic>
              </a:graphicData>
            </a:graphic>
          </wp:inline>
        </w:drawing>
      </w:r>
    </w:p>
    <w:p w14:paraId="35BDE235" w14:textId="77777777" w:rsidR="009D3550" w:rsidRDefault="009D3550" w:rsidP="009D3550">
      <w:pPr>
        <w:pStyle w:val="Heading2"/>
        <w:tabs>
          <w:tab w:val="clear" w:pos="936"/>
          <w:tab w:val="num" w:pos="576"/>
        </w:tabs>
        <w:ind w:left="576"/>
        <w:rPr>
          <w:rFonts w:eastAsiaTheme="minorEastAsia"/>
          <w:lang w:eastAsia="zh-CN"/>
        </w:rPr>
      </w:pPr>
      <w:bookmarkStart w:id="94" w:name="_Toc395872245"/>
      <w:r>
        <w:rPr>
          <w:rFonts w:eastAsiaTheme="minorEastAsia" w:hint="eastAsia"/>
          <w:lang w:eastAsia="zh-CN"/>
        </w:rPr>
        <w:t>Useful Tags</w:t>
      </w:r>
      <w:bookmarkEnd w:id="94"/>
      <w:r>
        <w:rPr>
          <w:rFonts w:eastAsiaTheme="minorEastAsia" w:hint="eastAsia"/>
          <w:lang w:eastAsia="zh-CN"/>
        </w:rPr>
        <w:t xml:space="preserve"> </w:t>
      </w:r>
    </w:p>
    <w:p w14:paraId="509BC998" w14:textId="77777777" w:rsidR="009D3550" w:rsidRDefault="009D3550" w:rsidP="009D3550">
      <w:pPr>
        <w:pStyle w:val="Heading3"/>
        <w:tabs>
          <w:tab w:val="clear" w:pos="1080"/>
          <w:tab w:val="num" w:pos="720"/>
        </w:tabs>
        <w:ind w:left="720"/>
        <w:rPr>
          <w:rFonts w:eastAsiaTheme="minorEastAsia"/>
          <w:lang w:eastAsia="zh-CN"/>
        </w:rPr>
      </w:pPr>
      <w:bookmarkStart w:id="95" w:name="_Toc395872246"/>
      <w:r>
        <w:rPr>
          <w:rFonts w:eastAsiaTheme="minorEastAsia" w:hint="eastAsia"/>
          <w:lang w:eastAsia="zh-CN"/>
        </w:rPr>
        <w:t>author</w:t>
      </w:r>
      <w:bookmarkEnd w:id="95"/>
    </w:p>
    <w:p w14:paraId="0391AADB" w14:textId="77777777" w:rsidR="009D3550" w:rsidRDefault="009D3550" w:rsidP="009D3550">
      <w:pPr>
        <w:rPr>
          <w:rFonts w:eastAsiaTheme="minorEastAsia"/>
          <w:lang w:eastAsia="zh-CN"/>
        </w:rPr>
      </w:pPr>
      <w:r w:rsidRPr="003177A2">
        <w:rPr>
          <w:rFonts w:eastAsiaTheme="minorEastAsia"/>
          <w:lang w:eastAsia="zh-CN"/>
        </w:rPr>
        <w:t>The @author tag can be used to indicate who has created</w:t>
      </w:r>
      <w:r>
        <w:rPr>
          <w:rFonts w:eastAsiaTheme="minorEastAsia" w:hint="eastAsia"/>
          <w:lang w:eastAsia="zh-CN"/>
        </w:rPr>
        <w:t>.</w:t>
      </w:r>
    </w:p>
    <w:p w14:paraId="065456D9" w14:textId="77777777" w:rsidR="009D3550" w:rsidRDefault="009D3550" w:rsidP="009D3550">
      <w:pPr>
        <w:rPr>
          <w:rFonts w:eastAsiaTheme="minorEastAsia"/>
          <w:lang w:eastAsia="zh-CN"/>
        </w:rPr>
      </w:pPr>
      <w:r w:rsidRPr="00850BDA">
        <w:rPr>
          <w:rFonts w:eastAsiaTheme="minorEastAsia"/>
          <w:lang w:eastAsia="zh-CN"/>
        </w:rPr>
        <w:t>Syntax</w:t>
      </w:r>
      <w:r>
        <w:rPr>
          <w:rFonts w:eastAsiaTheme="minorEastAsia" w:hint="eastAsia"/>
          <w:lang w:eastAsia="zh-CN"/>
        </w:rPr>
        <w:t>:</w:t>
      </w:r>
    </w:p>
    <w:p w14:paraId="6C947AA7" w14:textId="77777777" w:rsidR="009D3550" w:rsidRDefault="009D3550" w:rsidP="009D3550">
      <w:pPr>
        <w:rPr>
          <w:rFonts w:eastAsiaTheme="minorEastAsia"/>
          <w:lang w:eastAsia="zh-CN"/>
        </w:rPr>
      </w:pPr>
      <w:r>
        <w:rPr>
          <w:rFonts w:eastAsiaTheme="minorEastAsia" w:hint="eastAsia"/>
          <w:lang w:eastAsia="zh-CN"/>
        </w:rPr>
        <w:tab/>
      </w:r>
      <w:r w:rsidRPr="00BB7617">
        <w:rPr>
          <w:rFonts w:eastAsiaTheme="minorEastAsia"/>
          <w:lang w:eastAsia="zh-CN"/>
        </w:rPr>
        <w:t>@author [name] [&lt;email address&gt;]</w:t>
      </w:r>
    </w:p>
    <w:p w14:paraId="17323EDF" w14:textId="77777777" w:rsidR="009D3550" w:rsidRDefault="009D3550" w:rsidP="009D3550">
      <w:pPr>
        <w:rPr>
          <w:rFonts w:eastAsiaTheme="minorEastAsia"/>
          <w:lang w:eastAsia="zh-CN"/>
        </w:rPr>
      </w:pPr>
      <w:r>
        <w:rPr>
          <w:rFonts w:eastAsiaTheme="minorEastAsia" w:hint="eastAsia"/>
          <w:lang w:eastAsia="zh-CN"/>
        </w:rPr>
        <w:t>Example:</w:t>
      </w:r>
    </w:p>
    <w:p w14:paraId="7DA2C18E" w14:textId="77777777" w:rsidR="009D3550" w:rsidRDefault="009D3550" w:rsidP="009D3550">
      <w:pPr>
        <w:ind w:leftChars="100" w:left="220"/>
        <w:rPr>
          <w:rFonts w:eastAsiaTheme="minorEastAsia"/>
          <w:lang w:eastAsia="zh-CN"/>
        </w:rPr>
      </w:pPr>
      <w:r w:rsidRPr="00BB7617">
        <w:rPr>
          <w:rFonts w:eastAsiaTheme="minorEastAsia"/>
          <w:lang w:eastAsia="zh-CN"/>
        </w:rPr>
        <w:t>/**</w:t>
      </w:r>
    </w:p>
    <w:p w14:paraId="67E86EE7" w14:textId="77777777" w:rsidR="009D3550" w:rsidRDefault="009D3550" w:rsidP="009D3550">
      <w:pPr>
        <w:ind w:leftChars="100" w:left="220"/>
        <w:rPr>
          <w:rFonts w:eastAsiaTheme="minorEastAsia"/>
          <w:lang w:eastAsia="zh-CN"/>
        </w:rPr>
      </w:pPr>
      <w:r w:rsidRPr="00BB7617">
        <w:rPr>
          <w:rFonts w:eastAsiaTheme="minorEastAsia"/>
          <w:lang w:eastAsia="zh-CN"/>
        </w:rPr>
        <w:t xml:space="preserve">  * @author My Name</w:t>
      </w:r>
    </w:p>
    <w:p w14:paraId="5AF37998" w14:textId="77777777" w:rsidR="009D3550" w:rsidRDefault="009D3550" w:rsidP="009D3550">
      <w:pPr>
        <w:ind w:leftChars="100" w:left="220"/>
        <w:rPr>
          <w:rFonts w:eastAsiaTheme="minorEastAsia"/>
          <w:lang w:eastAsia="zh-CN"/>
        </w:rPr>
      </w:pPr>
      <w:r w:rsidRPr="00BB7617">
        <w:rPr>
          <w:rFonts w:eastAsiaTheme="minorEastAsia"/>
          <w:lang w:eastAsia="zh-CN"/>
        </w:rPr>
        <w:t xml:space="preserve">  * @author My Name &lt;my.name@example.com&gt;</w:t>
      </w:r>
    </w:p>
    <w:p w14:paraId="498CA8B7" w14:textId="77777777" w:rsidR="009D3550" w:rsidRDefault="009D3550" w:rsidP="009D3550">
      <w:pPr>
        <w:ind w:leftChars="100" w:left="220"/>
        <w:rPr>
          <w:rFonts w:eastAsiaTheme="minorEastAsia"/>
          <w:lang w:eastAsia="zh-CN"/>
        </w:rPr>
      </w:pPr>
      <w:r w:rsidRPr="00BB7617">
        <w:rPr>
          <w:rFonts w:eastAsiaTheme="minorEastAsia"/>
          <w:lang w:eastAsia="zh-CN"/>
        </w:rPr>
        <w:t xml:space="preserve">  */</w:t>
      </w:r>
    </w:p>
    <w:p w14:paraId="34314EEC" w14:textId="77777777" w:rsidR="009D3550" w:rsidRDefault="009D3550" w:rsidP="009D3550">
      <w:pPr>
        <w:pStyle w:val="Heading3"/>
        <w:tabs>
          <w:tab w:val="clear" w:pos="1080"/>
          <w:tab w:val="num" w:pos="720"/>
        </w:tabs>
        <w:ind w:left="720"/>
        <w:rPr>
          <w:rFonts w:eastAsiaTheme="minorEastAsia"/>
          <w:lang w:eastAsia="zh-CN"/>
        </w:rPr>
      </w:pPr>
      <w:bookmarkStart w:id="96" w:name="_Toc395872247"/>
      <w:r w:rsidRPr="00FA3798">
        <w:rPr>
          <w:lang w:eastAsia="zh-CN"/>
        </w:rPr>
        <w:t>param</w:t>
      </w:r>
      <w:bookmarkEnd w:id="96"/>
    </w:p>
    <w:p w14:paraId="62AD706D" w14:textId="77777777" w:rsidR="009D3550" w:rsidRDefault="009D3550" w:rsidP="009D3550">
      <w:pPr>
        <w:rPr>
          <w:rFonts w:eastAsiaTheme="minorEastAsia"/>
          <w:lang w:eastAsia="zh-CN"/>
        </w:rPr>
      </w:pPr>
      <w:r w:rsidRPr="00FA3798">
        <w:rPr>
          <w:rFonts w:eastAsiaTheme="minorEastAsia"/>
          <w:lang w:eastAsia="zh-CN"/>
        </w:rPr>
        <w:t>The @param tag is used to document a single argument of a function or method</w:t>
      </w:r>
    </w:p>
    <w:p w14:paraId="32BEE462" w14:textId="77777777" w:rsidR="009D3550" w:rsidRDefault="009D3550" w:rsidP="009D3550">
      <w:pPr>
        <w:rPr>
          <w:rFonts w:eastAsiaTheme="minorEastAsia"/>
          <w:lang w:eastAsia="zh-CN"/>
        </w:rPr>
      </w:pPr>
      <w:r>
        <w:rPr>
          <w:rFonts w:eastAsiaTheme="minorEastAsia" w:hint="eastAsia"/>
          <w:lang w:eastAsia="zh-CN"/>
        </w:rPr>
        <w:t>Syntax:</w:t>
      </w:r>
    </w:p>
    <w:p w14:paraId="604C54D2" w14:textId="77777777" w:rsidR="009D3550" w:rsidRDefault="009D3550" w:rsidP="009D3550">
      <w:pPr>
        <w:rPr>
          <w:rFonts w:eastAsiaTheme="minorEastAsia"/>
          <w:lang w:eastAsia="zh-CN"/>
        </w:rPr>
      </w:pPr>
      <w:r>
        <w:rPr>
          <w:rFonts w:eastAsiaTheme="minorEastAsia" w:hint="eastAsia"/>
          <w:lang w:eastAsia="zh-CN"/>
        </w:rPr>
        <w:tab/>
      </w:r>
      <w:r w:rsidRPr="00FA3798">
        <w:rPr>
          <w:rFonts w:eastAsiaTheme="minorEastAsia"/>
          <w:lang w:eastAsia="zh-CN"/>
        </w:rPr>
        <w:t>@param [Type] [name] [&lt;description&gt;]</w:t>
      </w:r>
    </w:p>
    <w:p w14:paraId="6B5EF898" w14:textId="77777777" w:rsidR="009D3550" w:rsidRDefault="009D3550" w:rsidP="009D3550">
      <w:pPr>
        <w:rPr>
          <w:rFonts w:eastAsiaTheme="minorEastAsia"/>
          <w:lang w:eastAsia="zh-CN"/>
        </w:rPr>
      </w:pPr>
      <w:r>
        <w:rPr>
          <w:rFonts w:eastAsiaTheme="minorEastAsia" w:hint="eastAsia"/>
          <w:lang w:eastAsia="zh-CN"/>
        </w:rPr>
        <w:t>Example:</w:t>
      </w:r>
    </w:p>
    <w:p w14:paraId="3573C62C"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0EAD7BC0" wp14:editId="3071236E">
            <wp:extent cx="5732145" cy="1743302"/>
            <wp:effectExtent l="19050" t="0" r="1905"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2145" cy="1743302"/>
                    </a:xfrm>
                    <a:prstGeom prst="rect">
                      <a:avLst/>
                    </a:prstGeom>
                    <a:noFill/>
                    <a:ln w="9525">
                      <a:noFill/>
                      <a:miter lim="800000"/>
                      <a:headEnd/>
                      <a:tailEnd/>
                    </a:ln>
                  </pic:spPr>
                </pic:pic>
              </a:graphicData>
            </a:graphic>
          </wp:inline>
        </w:drawing>
      </w:r>
    </w:p>
    <w:p w14:paraId="35864F7D" w14:textId="77777777" w:rsidR="009D3550" w:rsidRDefault="009D3550" w:rsidP="009D3550">
      <w:pPr>
        <w:pStyle w:val="Heading3"/>
        <w:tabs>
          <w:tab w:val="clear" w:pos="1080"/>
          <w:tab w:val="num" w:pos="720"/>
        </w:tabs>
        <w:ind w:left="720"/>
        <w:rPr>
          <w:rFonts w:eastAsiaTheme="minorEastAsia"/>
          <w:lang w:eastAsia="zh-CN"/>
        </w:rPr>
      </w:pPr>
      <w:bookmarkStart w:id="97" w:name="_Toc395872248"/>
      <w:r w:rsidRPr="00FA3798">
        <w:rPr>
          <w:lang w:eastAsia="zh-CN"/>
        </w:rPr>
        <w:t>return</w:t>
      </w:r>
      <w:bookmarkEnd w:id="97"/>
    </w:p>
    <w:p w14:paraId="7CA44F84" w14:textId="77777777" w:rsidR="009D3550" w:rsidRDefault="009D3550" w:rsidP="009D3550">
      <w:pPr>
        <w:rPr>
          <w:rFonts w:eastAsiaTheme="minorEastAsia"/>
          <w:lang w:eastAsia="zh-CN"/>
        </w:rPr>
      </w:pPr>
      <w:r w:rsidRPr="00FA3798">
        <w:rPr>
          <w:rFonts w:eastAsiaTheme="minorEastAsia"/>
          <w:lang w:eastAsia="zh-CN"/>
        </w:rPr>
        <w:t>The @return tag is used to document the return value of functions or methods</w:t>
      </w:r>
      <w:r>
        <w:rPr>
          <w:rFonts w:eastAsiaTheme="minorEastAsia" w:hint="eastAsia"/>
          <w:lang w:eastAsia="zh-CN"/>
        </w:rPr>
        <w:t>.</w:t>
      </w:r>
    </w:p>
    <w:p w14:paraId="468B6461" w14:textId="77777777" w:rsidR="009D3550" w:rsidRDefault="009D3550" w:rsidP="009D3550">
      <w:pPr>
        <w:rPr>
          <w:rFonts w:eastAsiaTheme="minorEastAsia"/>
          <w:lang w:eastAsia="zh-CN"/>
        </w:rPr>
      </w:pPr>
      <w:r>
        <w:rPr>
          <w:rFonts w:eastAsiaTheme="minorEastAsia" w:hint="eastAsia"/>
          <w:lang w:eastAsia="zh-CN"/>
        </w:rPr>
        <w:t>Syntax:</w:t>
      </w:r>
    </w:p>
    <w:p w14:paraId="6C96A697" w14:textId="77777777" w:rsidR="009D3550" w:rsidRDefault="009D3550" w:rsidP="009D3550">
      <w:pPr>
        <w:rPr>
          <w:rFonts w:eastAsiaTheme="minorEastAsia"/>
          <w:lang w:eastAsia="zh-CN"/>
        </w:rPr>
      </w:pPr>
      <w:r>
        <w:rPr>
          <w:rFonts w:eastAsiaTheme="minorEastAsia" w:hint="eastAsia"/>
          <w:lang w:eastAsia="zh-CN"/>
        </w:rPr>
        <w:tab/>
      </w:r>
      <w:r w:rsidRPr="00FA3798">
        <w:rPr>
          <w:rFonts w:eastAsiaTheme="minorEastAsia"/>
          <w:lang w:eastAsia="zh-CN"/>
        </w:rPr>
        <w:t>@return [Type] [&lt;description&gt;]</w:t>
      </w:r>
    </w:p>
    <w:p w14:paraId="6A81E863" w14:textId="77777777" w:rsidR="009D3550" w:rsidRDefault="009D3550" w:rsidP="009D3550">
      <w:pPr>
        <w:rPr>
          <w:rFonts w:eastAsiaTheme="minorEastAsia"/>
          <w:lang w:eastAsia="zh-CN"/>
        </w:rPr>
      </w:pPr>
      <w:r>
        <w:rPr>
          <w:rFonts w:eastAsiaTheme="minorEastAsia" w:hint="eastAsia"/>
          <w:lang w:eastAsia="zh-CN"/>
        </w:rPr>
        <w:t>Example:</w:t>
      </w:r>
    </w:p>
    <w:p w14:paraId="14BD0FA2"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7F691304" wp14:editId="7D0B7B68">
            <wp:extent cx="5732145" cy="2874146"/>
            <wp:effectExtent l="19050" t="0" r="1905"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32145" cy="2874146"/>
                    </a:xfrm>
                    <a:prstGeom prst="rect">
                      <a:avLst/>
                    </a:prstGeom>
                    <a:noFill/>
                    <a:ln w="9525">
                      <a:noFill/>
                      <a:miter lim="800000"/>
                      <a:headEnd/>
                      <a:tailEnd/>
                    </a:ln>
                  </pic:spPr>
                </pic:pic>
              </a:graphicData>
            </a:graphic>
          </wp:inline>
        </w:drawing>
      </w:r>
    </w:p>
    <w:p w14:paraId="340D8262" w14:textId="77777777" w:rsidR="009D3550" w:rsidRDefault="009D3550" w:rsidP="009D3550">
      <w:pPr>
        <w:pStyle w:val="Heading3"/>
        <w:tabs>
          <w:tab w:val="clear" w:pos="1080"/>
          <w:tab w:val="num" w:pos="720"/>
        </w:tabs>
        <w:ind w:left="720"/>
        <w:rPr>
          <w:rFonts w:eastAsiaTheme="minorEastAsia"/>
          <w:lang w:eastAsia="zh-CN"/>
        </w:rPr>
      </w:pPr>
      <w:bookmarkStart w:id="98" w:name="_Toc395872249"/>
      <w:r w:rsidRPr="004E5560">
        <w:rPr>
          <w:lang w:eastAsia="zh-CN"/>
        </w:rPr>
        <w:t>version</w:t>
      </w:r>
      <w:bookmarkEnd w:id="98"/>
    </w:p>
    <w:p w14:paraId="054FBCDA" w14:textId="77777777" w:rsidR="009D3550" w:rsidRDefault="009D3550" w:rsidP="009D3550">
      <w:pPr>
        <w:rPr>
          <w:rFonts w:eastAsiaTheme="minorEastAsia"/>
          <w:lang w:eastAsia="zh-CN"/>
        </w:rPr>
      </w:pPr>
      <w:r w:rsidRPr="004E5560">
        <w:rPr>
          <w:rFonts w:eastAsiaTheme="minorEastAsia"/>
          <w:lang w:eastAsia="zh-CN"/>
        </w:rPr>
        <w:t>The @version tag indicates the current version</w:t>
      </w:r>
    </w:p>
    <w:p w14:paraId="5F0CA31A" w14:textId="77777777" w:rsidR="009D3550" w:rsidRDefault="009D3550" w:rsidP="009D3550">
      <w:pPr>
        <w:rPr>
          <w:rFonts w:eastAsiaTheme="minorEastAsia"/>
          <w:lang w:eastAsia="zh-CN"/>
        </w:rPr>
      </w:pPr>
      <w:r w:rsidRPr="004E5560">
        <w:rPr>
          <w:rFonts w:eastAsiaTheme="minorEastAsia"/>
          <w:lang w:eastAsia="zh-CN"/>
        </w:rPr>
        <w:t>Syntax</w:t>
      </w:r>
      <w:r>
        <w:rPr>
          <w:rFonts w:eastAsiaTheme="minorEastAsia" w:hint="eastAsia"/>
          <w:lang w:eastAsia="zh-CN"/>
        </w:rPr>
        <w:t>:</w:t>
      </w:r>
    </w:p>
    <w:p w14:paraId="02DA0739" w14:textId="77777777" w:rsidR="009D3550" w:rsidRDefault="009D3550" w:rsidP="009D3550">
      <w:pPr>
        <w:rPr>
          <w:rFonts w:eastAsiaTheme="minorEastAsia"/>
          <w:lang w:eastAsia="zh-CN"/>
        </w:rPr>
      </w:pPr>
      <w:r>
        <w:rPr>
          <w:rFonts w:eastAsiaTheme="minorEastAsia" w:hint="eastAsia"/>
          <w:lang w:eastAsia="zh-CN"/>
        </w:rPr>
        <w:tab/>
      </w:r>
      <w:r w:rsidRPr="004E5560">
        <w:rPr>
          <w:rFonts w:eastAsiaTheme="minorEastAsia"/>
          <w:lang w:eastAsia="zh-CN"/>
        </w:rPr>
        <w:t>@version [&lt;vector&gt;] [&lt;description&gt;]</w:t>
      </w:r>
    </w:p>
    <w:p w14:paraId="0153C2F8" w14:textId="77777777" w:rsidR="009D3550" w:rsidRDefault="009D3550" w:rsidP="009D3550">
      <w:pPr>
        <w:rPr>
          <w:rFonts w:eastAsiaTheme="minorEastAsia"/>
          <w:lang w:eastAsia="zh-CN"/>
        </w:rPr>
      </w:pPr>
      <w:r>
        <w:rPr>
          <w:rFonts w:eastAsiaTheme="minorEastAsia" w:hint="eastAsia"/>
          <w:lang w:eastAsia="zh-CN"/>
        </w:rPr>
        <w:t>Example:</w:t>
      </w:r>
    </w:p>
    <w:p w14:paraId="056B4C7D" w14:textId="77777777" w:rsidR="009D3550" w:rsidRPr="004E5560" w:rsidRDefault="009D3550" w:rsidP="009D3550">
      <w:pPr>
        <w:rPr>
          <w:rFonts w:eastAsiaTheme="minorEastAsia"/>
          <w:lang w:eastAsia="zh-CN"/>
        </w:rPr>
      </w:pPr>
      <w:r w:rsidRPr="004E5560">
        <w:rPr>
          <w:rFonts w:eastAsiaTheme="minorEastAsia"/>
          <w:lang w:eastAsia="zh-CN"/>
        </w:rPr>
        <w:t>/**</w:t>
      </w:r>
    </w:p>
    <w:p w14:paraId="0061F7DA" w14:textId="77777777" w:rsidR="009D3550" w:rsidRPr="004E5560" w:rsidRDefault="009D3550" w:rsidP="009D3550">
      <w:pPr>
        <w:rPr>
          <w:rFonts w:eastAsiaTheme="minorEastAsia"/>
          <w:lang w:eastAsia="zh-CN"/>
        </w:rPr>
      </w:pPr>
      <w:r w:rsidRPr="004E5560">
        <w:rPr>
          <w:rFonts w:eastAsiaTheme="minorEastAsia"/>
          <w:lang w:eastAsia="zh-CN"/>
        </w:rPr>
        <w:t xml:space="preserve">  * @version 1.0.1</w:t>
      </w:r>
    </w:p>
    <w:p w14:paraId="496E1F7F" w14:textId="77777777" w:rsidR="009D3550" w:rsidRPr="004E5560" w:rsidRDefault="009D3550" w:rsidP="009D3550">
      <w:pPr>
        <w:rPr>
          <w:rFonts w:eastAsiaTheme="minorEastAsia"/>
          <w:lang w:eastAsia="zh-CN"/>
        </w:rPr>
      </w:pPr>
      <w:r w:rsidRPr="004E5560">
        <w:rPr>
          <w:rFonts w:eastAsiaTheme="minorEastAsia"/>
          <w:lang w:eastAsia="zh-CN"/>
        </w:rPr>
        <w:t xml:space="preserve">  */</w:t>
      </w:r>
    </w:p>
    <w:p w14:paraId="20BB2B1B" w14:textId="77777777" w:rsidR="009D3550" w:rsidRPr="004E5560" w:rsidRDefault="009D3550" w:rsidP="009D3550">
      <w:pPr>
        <w:rPr>
          <w:rFonts w:eastAsiaTheme="minorEastAsia"/>
          <w:lang w:eastAsia="zh-CN"/>
        </w:rPr>
      </w:pPr>
      <w:r w:rsidRPr="004E5560">
        <w:rPr>
          <w:rFonts w:eastAsiaTheme="minorEastAsia"/>
          <w:lang w:eastAsia="zh-CN"/>
        </w:rPr>
        <w:t xml:space="preserve"> class Counter</w:t>
      </w:r>
    </w:p>
    <w:p w14:paraId="47716853" w14:textId="77777777" w:rsidR="009D3550" w:rsidRPr="004E5560" w:rsidRDefault="009D3550" w:rsidP="009D3550">
      <w:pPr>
        <w:rPr>
          <w:rFonts w:eastAsiaTheme="minorEastAsia"/>
          <w:lang w:eastAsia="zh-CN"/>
        </w:rPr>
      </w:pPr>
      <w:r w:rsidRPr="004E5560">
        <w:rPr>
          <w:rFonts w:eastAsiaTheme="minorEastAsia"/>
          <w:lang w:eastAsia="zh-CN"/>
        </w:rPr>
        <w:t xml:space="preserve"> {</w:t>
      </w:r>
    </w:p>
    <w:p w14:paraId="64BC16DC" w14:textId="77777777" w:rsidR="009D3550" w:rsidRPr="004E5560" w:rsidRDefault="009D3550" w:rsidP="009D3550">
      <w:pPr>
        <w:rPr>
          <w:rFonts w:eastAsiaTheme="minorEastAsia"/>
          <w:lang w:eastAsia="zh-CN"/>
        </w:rPr>
      </w:pPr>
      <w:r w:rsidRPr="004E5560">
        <w:rPr>
          <w:rFonts w:eastAsiaTheme="minorEastAsia"/>
          <w:lang w:eastAsia="zh-CN"/>
        </w:rPr>
        <w:t xml:space="preserve">     &lt;...&gt;</w:t>
      </w:r>
    </w:p>
    <w:p w14:paraId="1EC5E68B" w14:textId="77777777" w:rsidR="009D3550" w:rsidRDefault="009D3550" w:rsidP="009D3550">
      <w:pPr>
        <w:rPr>
          <w:rFonts w:eastAsiaTheme="minorEastAsia"/>
          <w:lang w:eastAsia="zh-CN"/>
        </w:rPr>
      </w:pPr>
      <w:r w:rsidRPr="004E5560">
        <w:rPr>
          <w:rFonts w:eastAsiaTheme="minorEastAsia"/>
          <w:lang w:eastAsia="zh-CN"/>
        </w:rPr>
        <w:t xml:space="preserve"> }</w:t>
      </w:r>
    </w:p>
    <w:p w14:paraId="292A1633" w14:textId="77777777" w:rsidR="009D3550" w:rsidRDefault="009D3550" w:rsidP="009D3550">
      <w:pPr>
        <w:pStyle w:val="Heading3"/>
        <w:tabs>
          <w:tab w:val="clear" w:pos="1080"/>
          <w:tab w:val="num" w:pos="720"/>
        </w:tabs>
        <w:ind w:left="720"/>
        <w:rPr>
          <w:rFonts w:eastAsiaTheme="minorEastAsia"/>
          <w:lang w:eastAsia="zh-CN"/>
        </w:rPr>
      </w:pPr>
      <w:bookmarkStart w:id="99" w:name="_Toc395872250"/>
      <w:r>
        <w:rPr>
          <w:rFonts w:eastAsiaTheme="minorEastAsia" w:hint="eastAsia"/>
          <w:lang w:eastAsia="zh-CN"/>
        </w:rPr>
        <w:t>example</w:t>
      </w:r>
      <w:bookmarkEnd w:id="99"/>
    </w:p>
    <w:p w14:paraId="4EA262BE" w14:textId="77777777" w:rsidR="009D3550" w:rsidRDefault="009D3550" w:rsidP="009D3550">
      <w:pPr>
        <w:rPr>
          <w:rFonts w:eastAsiaTheme="minorEastAsia"/>
          <w:lang w:eastAsia="zh-CN"/>
        </w:rPr>
      </w:pPr>
      <w:r>
        <w:rPr>
          <w:rFonts w:eastAsiaTheme="minorEastAsia" w:hint="eastAsia"/>
          <w:lang w:eastAsia="zh-CN"/>
        </w:rPr>
        <w:t xml:space="preserve">The default example </w:t>
      </w:r>
      <w:r>
        <w:rPr>
          <w:rFonts w:eastAsiaTheme="minorEastAsia"/>
          <w:lang w:eastAsia="zh-CN"/>
        </w:rPr>
        <w:t>syntax</w:t>
      </w:r>
      <w:r>
        <w:rPr>
          <w:rFonts w:eastAsiaTheme="minorEastAsia" w:hint="eastAsia"/>
          <w:lang w:eastAsia="zh-CN"/>
        </w:rPr>
        <w:t xml:space="preserve"> is not friendly for us to use, so please add the example to the Description comment if needed.</w:t>
      </w:r>
    </w:p>
    <w:p w14:paraId="46B2E00D" w14:textId="77777777" w:rsidR="009D3550" w:rsidRDefault="009D3550" w:rsidP="009D3550">
      <w:pPr>
        <w:rPr>
          <w:rFonts w:eastAsiaTheme="minorEastAsia"/>
          <w:lang w:eastAsia="zh-CN"/>
        </w:rPr>
      </w:pPr>
      <w:r>
        <w:rPr>
          <w:rFonts w:eastAsiaTheme="minorEastAsia" w:hint="eastAsia"/>
          <w:lang w:eastAsia="zh-CN"/>
        </w:rPr>
        <w:t>Example:</w:t>
      </w:r>
    </w:p>
    <w:p w14:paraId="574A2212"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3C8A47D5" wp14:editId="1FF28462">
            <wp:extent cx="5732145" cy="2573632"/>
            <wp:effectExtent l="19050" t="0" r="1905" b="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32145" cy="2573632"/>
                    </a:xfrm>
                    <a:prstGeom prst="rect">
                      <a:avLst/>
                    </a:prstGeom>
                    <a:noFill/>
                    <a:ln w="9525">
                      <a:noFill/>
                      <a:miter lim="800000"/>
                      <a:headEnd/>
                      <a:tailEnd/>
                    </a:ln>
                  </pic:spPr>
                </pic:pic>
              </a:graphicData>
            </a:graphic>
          </wp:inline>
        </w:drawing>
      </w:r>
    </w:p>
    <w:p w14:paraId="5209F417" w14:textId="77777777" w:rsidR="009D3550" w:rsidRDefault="009D3550" w:rsidP="009D3550">
      <w:pPr>
        <w:rPr>
          <w:rFonts w:eastAsiaTheme="minorEastAsia"/>
          <w:lang w:eastAsia="zh-CN"/>
        </w:rPr>
      </w:pPr>
      <w:r>
        <w:rPr>
          <w:rFonts w:eastAsiaTheme="minorEastAsia" w:hint="eastAsia"/>
          <w:lang w:eastAsia="zh-CN"/>
        </w:rPr>
        <w:t>Then the API page will show as below:</w:t>
      </w:r>
    </w:p>
    <w:p w14:paraId="62E5F13E" w14:textId="77777777" w:rsidR="009D3550" w:rsidRDefault="009D3550" w:rsidP="009D3550">
      <w:pPr>
        <w:rPr>
          <w:rFonts w:eastAsiaTheme="minorEastAsia"/>
          <w:lang w:eastAsia="zh-CN"/>
        </w:rPr>
      </w:pPr>
      <w:r w:rsidRPr="003A6468">
        <w:rPr>
          <w:rFonts w:eastAsiaTheme="minorEastAsia"/>
          <w:noProof/>
          <w:lang w:eastAsia="zh-CN"/>
        </w:rPr>
        <w:drawing>
          <wp:inline distT="0" distB="0" distL="0" distR="0" wp14:anchorId="35CD5A73" wp14:editId="2213C61F">
            <wp:extent cx="5732145" cy="4444051"/>
            <wp:effectExtent l="19050" t="0" r="1905" b="0"/>
            <wp:docPr id="2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732145" cy="4444051"/>
                    </a:xfrm>
                    <a:prstGeom prst="rect">
                      <a:avLst/>
                    </a:prstGeom>
                    <a:noFill/>
                    <a:ln w="9525">
                      <a:noFill/>
                      <a:miter lim="800000"/>
                      <a:headEnd/>
                      <a:tailEnd/>
                    </a:ln>
                  </pic:spPr>
                </pic:pic>
              </a:graphicData>
            </a:graphic>
          </wp:inline>
        </w:drawing>
      </w:r>
    </w:p>
    <w:p w14:paraId="13BB18C8" w14:textId="1E599C8A" w:rsidR="009D3550" w:rsidRDefault="0072634E" w:rsidP="003A6468">
      <w:pPr>
        <w:pStyle w:val="Heading2"/>
        <w:tabs>
          <w:tab w:val="clear" w:pos="936"/>
          <w:tab w:val="num" w:pos="576"/>
        </w:tabs>
        <w:ind w:left="576"/>
        <w:rPr>
          <w:rFonts w:eastAsiaTheme="minorEastAsia"/>
          <w:lang w:eastAsia="zh-CN"/>
        </w:rPr>
      </w:pPr>
      <w:bookmarkStart w:id="100" w:name="_Toc395872251"/>
      <w:r>
        <w:rPr>
          <w:rFonts w:eastAsiaTheme="minorEastAsia"/>
          <w:lang w:eastAsia="zh-CN"/>
        </w:rPr>
        <w:t>Old/Unused Codes</w:t>
      </w:r>
      <w:bookmarkEnd w:id="100"/>
    </w:p>
    <w:p w14:paraId="312870C3" w14:textId="49A9743C" w:rsidR="0072634E" w:rsidRPr="003A6468" w:rsidRDefault="0072634E" w:rsidP="003A6468">
      <w:pPr>
        <w:rPr>
          <w:rFonts w:eastAsiaTheme="minorEastAsia"/>
          <w:lang w:eastAsia="zh-CN"/>
        </w:rPr>
      </w:pPr>
      <w:r w:rsidRPr="003A6468">
        <w:rPr>
          <w:rFonts w:eastAsiaTheme="minorEastAsia"/>
          <w:lang w:eastAsia="zh-CN"/>
        </w:rPr>
        <w:t>Unless special reason, old/Unsed codes should be removed rather than comment.</w:t>
      </w:r>
      <w:r w:rsidR="004C1851">
        <w:rPr>
          <w:rFonts w:eastAsiaTheme="minorEastAsia"/>
          <w:lang w:eastAsia="zh-CN"/>
        </w:rPr>
        <w:t xml:space="preserve"> For the special case, use standard comment rule to indicate it. </w:t>
      </w:r>
    </w:p>
    <w:p w14:paraId="1A4304DF" w14:textId="04DD0A7A" w:rsidR="0072634E" w:rsidRPr="003A6468" w:rsidRDefault="0072634E">
      <w:pPr>
        <w:rPr>
          <w:lang w:eastAsia="zh-CN"/>
        </w:rPr>
      </w:pPr>
    </w:p>
    <w:p w14:paraId="31C75632" w14:textId="0960C0F8" w:rsidR="00333E6C" w:rsidRDefault="00333E6C" w:rsidP="00114B61">
      <w:pPr>
        <w:pStyle w:val="Heading1"/>
        <w:numPr>
          <w:ilvl w:val="0"/>
          <w:numId w:val="2"/>
        </w:numPr>
      </w:pPr>
      <w:bookmarkStart w:id="101" w:name="_Toc395872252"/>
      <w:r>
        <w:t>MySQL Coding Standard</w:t>
      </w:r>
      <w:bookmarkEnd w:id="101"/>
    </w:p>
    <w:p w14:paraId="4742800D" w14:textId="77777777" w:rsidR="00333E6C" w:rsidRPr="009D4FC8" w:rsidRDefault="00333E6C" w:rsidP="008D5591">
      <w:pPr>
        <w:pStyle w:val="ListParagraph"/>
        <w:keepNext/>
        <w:keepLines/>
        <w:numPr>
          <w:ilvl w:val="0"/>
          <w:numId w:val="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02" w:name="_Toc368665277"/>
      <w:bookmarkStart w:id="103" w:name="_Toc370041823"/>
      <w:bookmarkStart w:id="104" w:name="_Toc370043560"/>
      <w:bookmarkStart w:id="105" w:name="_Toc370074457"/>
      <w:bookmarkStart w:id="106" w:name="_Toc370076739"/>
      <w:bookmarkStart w:id="107" w:name="_Toc370117990"/>
      <w:bookmarkStart w:id="108" w:name="_Toc370134010"/>
      <w:bookmarkStart w:id="109" w:name="_Toc370135513"/>
      <w:bookmarkStart w:id="110" w:name="_Toc370137135"/>
      <w:bookmarkStart w:id="111" w:name="_Toc370137234"/>
      <w:bookmarkStart w:id="112" w:name="_Toc380998857"/>
      <w:bookmarkStart w:id="113" w:name="_Toc381001327"/>
      <w:bookmarkStart w:id="114" w:name="_Toc381003406"/>
      <w:bookmarkStart w:id="115" w:name="_Toc381025804"/>
      <w:bookmarkStart w:id="116" w:name="_Toc381025854"/>
      <w:bookmarkStart w:id="117" w:name="_Toc390787190"/>
      <w:bookmarkStart w:id="118" w:name="_Toc390863300"/>
      <w:bookmarkStart w:id="119" w:name="_Toc390863527"/>
      <w:bookmarkStart w:id="120" w:name="_Toc390863606"/>
      <w:bookmarkStart w:id="121" w:name="_Toc395085869"/>
      <w:bookmarkStart w:id="122" w:name="_Toc395088987"/>
      <w:bookmarkStart w:id="123" w:name="_Toc395791461"/>
      <w:bookmarkStart w:id="124" w:name="_Toc395791699"/>
      <w:bookmarkStart w:id="125" w:name="_Toc395791944"/>
      <w:bookmarkStart w:id="126" w:name="_Toc395866910"/>
      <w:bookmarkStart w:id="127" w:name="_Toc39587225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4ADB5596" w14:textId="77777777" w:rsidR="008E2B8E" w:rsidRPr="008E2B8E" w:rsidRDefault="008E2B8E" w:rsidP="008E2B8E">
      <w:pPr>
        <w:pStyle w:val="ListParagraph"/>
        <w:keepNext/>
        <w:keepLines/>
        <w:numPr>
          <w:ilvl w:val="0"/>
          <w:numId w:val="1"/>
        </w:numPr>
        <w:spacing w:before="480" w:after="0"/>
        <w:contextualSpacing w:val="0"/>
        <w:outlineLvl w:val="0"/>
        <w:rPr>
          <w:rFonts w:cs="Times New Roman"/>
          <w:b/>
          <w:bCs/>
          <w:vanish/>
          <w:sz w:val="28"/>
          <w:szCs w:val="28"/>
        </w:rPr>
      </w:pPr>
      <w:bookmarkStart w:id="128" w:name="_Toc370043561"/>
      <w:bookmarkStart w:id="129" w:name="_Toc370074458"/>
      <w:bookmarkStart w:id="130" w:name="_Toc370076740"/>
      <w:bookmarkStart w:id="131" w:name="_Toc370117991"/>
      <w:bookmarkStart w:id="132" w:name="_Toc370134011"/>
      <w:bookmarkStart w:id="133" w:name="_Toc370135514"/>
      <w:bookmarkStart w:id="134" w:name="_Toc370137136"/>
      <w:bookmarkStart w:id="135" w:name="_Toc370137235"/>
      <w:bookmarkStart w:id="136" w:name="_Toc380998858"/>
      <w:bookmarkStart w:id="137" w:name="_Toc381001328"/>
      <w:bookmarkStart w:id="138" w:name="_Toc381003407"/>
      <w:bookmarkStart w:id="139" w:name="_Toc381025805"/>
      <w:bookmarkStart w:id="140" w:name="_Toc381025855"/>
      <w:bookmarkStart w:id="141" w:name="_Toc390787191"/>
      <w:bookmarkStart w:id="142" w:name="_Toc390863301"/>
      <w:bookmarkStart w:id="143" w:name="_Toc390863528"/>
      <w:bookmarkStart w:id="144" w:name="_Toc390863607"/>
      <w:bookmarkStart w:id="145" w:name="_Toc395085870"/>
      <w:bookmarkStart w:id="146" w:name="_Toc395088988"/>
      <w:bookmarkStart w:id="147" w:name="_Toc395791462"/>
      <w:bookmarkStart w:id="148" w:name="_Toc395791700"/>
      <w:bookmarkStart w:id="149" w:name="_Toc395791945"/>
      <w:bookmarkStart w:id="150" w:name="_Toc395866911"/>
      <w:bookmarkStart w:id="151" w:name="_Toc395872254"/>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2B02DEB2" w14:textId="755441EC" w:rsidR="00333E6C" w:rsidRDefault="00333E6C" w:rsidP="008E2B8E">
      <w:pPr>
        <w:pStyle w:val="Heading2"/>
      </w:pPr>
      <w:bookmarkStart w:id="152" w:name="_Toc395872255"/>
      <w:r>
        <w:t>MySQL naming conventions</w:t>
      </w:r>
      <w:bookmarkEnd w:id="152"/>
    </w:p>
    <w:p w14:paraId="08467FE4" w14:textId="11B1B2F6" w:rsidR="00A90D38" w:rsidRDefault="00A90D38" w:rsidP="008E2B8E">
      <w:pPr>
        <w:pStyle w:val="Heading3"/>
        <w:rPr>
          <w:lang w:eastAsia="zh-CN"/>
        </w:rPr>
      </w:pPr>
      <w:bookmarkStart w:id="153" w:name="_Toc395872256"/>
      <w:r>
        <w:rPr>
          <w:lang w:eastAsia="zh-CN"/>
        </w:rPr>
        <w:t>Table Naming</w:t>
      </w:r>
      <w:bookmarkEnd w:id="153"/>
    </w:p>
    <w:p w14:paraId="146A9845" w14:textId="5860435D" w:rsidR="00A90D38" w:rsidRDefault="00A90D38" w:rsidP="00A90D38">
      <w:pPr>
        <w:ind w:left="360"/>
        <w:rPr>
          <w:lang w:eastAsia="zh-CN"/>
        </w:rPr>
      </w:pPr>
      <w:r w:rsidRPr="00A90D38">
        <w:rPr>
          <w:lang w:eastAsia="zh-CN"/>
        </w:rPr>
        <w:t>In general table names should always be the lower case singular form of the object which a row in them represents</w:t>
      </w:r>
    </w:p>
    <w:p w14:paraId="3D34E2D8" w14:textId="6829F2E3" w:rsidR="00A90D38" w:rsidRDefault="00A90D38" w:rsidP="00A90D38">
      <w:pPr>
        <w:ind w:left="360"/>
        <w:rPr>
          <w:sz w:val="20"/>
          <w:szCs w:val="20"/>
        </w:rPr>
      </w:pPr>
      <w:r w:rsidRPr="009F6BD8">
        <w:rPr>
          <w:sz w:val="20"/>
          <w:szCs w:val="20"/>
        </w:rPr>
        <w:t>It is not allow any permanent tables or views with temp/tmp/back/backup/bak in the name.</w:t>
      </w:r>
    </w:p>
    <w:p w14:paraId="2C57D857" w14:textId="30CA4158" w:rsidR="00A90D38" w:rsidRDefault="00A90D38" w:rsidP="00A90D38">
      <w:pPr>
        <w:ind w:left="360"/>
        <w:rPr>
          <w:sz w:val="20"/>
          <w:szCs w:val="20"/>
        </w:rPr>
      </w:pPr>
      <w:r>
        <w:rPr>
          <w:sz w:val="20"/>
          <w:szCs w:val="20"/>
        </w:rPr>
        <w:t>Join tables should be named &lt;table1&gt;_&lt;table2&gt; with the "_" implying the join</w:t>
      </w:r>
    </w:p>
    <w:p w14:paraId="319297CC" w14:textId="37308F21" w:rsidR="00A90D38" w:rsidRDefault="00A90D38" w:rsidP="008E2B8E">
      <w:pPr>
        <w:pStyle w:val="Heading3"/>
        <w:rPr>
          <w:lang w:eastAsia="zh-CN"/>
        </w:rPr>
      </w:pPr>
      <w:bookmarkStart w:id="154" w:name="_Toc395872257"/>
      <w:r>
        <w:rPr>
          <w:lang w:eastAsia="zh-CN"/>
        </w:rPr>
        <w:t>Field Naming</w:t>
      </w:r>
      <w:bookmarkEnd w:id="154"/>
    </w:p>
    <w:p w14:paraId="5FD634D0" w14:textId="6E54D89C" w:rsidR="00A90D38" w:rsidRDefault="00A90D38" w:rsidP="00A90D38">
      <w:pPr>
        <w:ind w:left="360"/>
        <w:rPr>
          <w:lang w:eastAsia="zh-CN"/>
        </w:rPr>
      </w:pPr>
      <w:r>
        <w:rPr>
          <w:sz w:val="20"/>
          <w:szCs w:val="20"/>
        </w:rPr>
        <w:t>Field names should generally use CamelCase with the exception of the artificial primary key field "id"</w:t>
      </w:r>
    </w:p>
    <w:p w14:paraId="5A399B31" w14:textId="77777777" w:rsidR="00A90D38" w:rsidRPr="00A90D38" w:rsidRDefault="00A90D38" w:rsidP="00A90D38">
      <w:pPr>
        <w:ind w:left="360"/>
        <w:rPr>
          <w:lang w:eastAsia="zh-CN"/>
        </w:rPr>
      </w:pPr>
    </w:p>
    <w:p w14:paraId="28262636" w14:textId="77777777" w:rsidR="00333E6C" w:rsidRDefault="00333E6C" w:rsidP="008E2B8E">
      <w:pPr>
        <w:pStyle w:val="Heading2"/>
      </w:pPr>
      <w:r>
        <w:t xml:space="preserve"> </w:t>
      </w:r>
      <w:bookmarkStart w:id="155" w:name="_Toc395872258"/>
      <w:r>
        <w:t>MySQL script coding style</w:t>
      </w:r>
      <w:bookmarkEnd w:id="155"/>
    </w:p>
    <w:p w14:paraId="5AE93A38" w14:textId="2AAAFCDA" w:rsidR="00A90D38" w:rsidRDefault="00A90D38" w:rsidP="008E2B8E">
      <w:pPr>
        <w:pStyle w:val="Heading3"/>
        <w:rPr>
          <w:lang w:eastAsia="zh-CN"/>
        </w:rPr>
      </w:pPr>
      <w:bookmarkStart w:id="156" w:name="_Toc395872259"/>
      <w:r>
        <w:rPr>
          <w:lang w:eastAsia="zh-CN"/>
        </w:rPr>
        <w:t>Table Key</w:t>
      </w:r>
      <w:bookmarkEnd w:id="156"/>
    </w:p>
    <w:p w14:paraId="406B6610" w14:textId="21B5193A" w:rsidR="00A90D38" w:rsidRDefault="00C978D2" w:rsidP="00A90D38">
      <w:pPr>
        <w:ind w:left="360"/>
        <w:rPr>
          <w:sz w:val="20"/>
          <w:szCs w:val="20"/>
        </w:rPr>
      </w:pPr>
      <w:r>
        <w:rPr>
          <w:sz w:val="20"/>
          <w:szCs w:val="20"/>
        </w:rPr>
        <w:t>Primary, Foreign and Unique keys should be specified after all of the fields in the CREATE statement rather than as modifiers in the field definition itself.</w:t>
      </w:r>
    </w:p>
    <w:p w14:paraId="227D2696" w14:textId="363E0D94" w:rsidR="003D2EE4" w:rsidRDefault="003D2EE4" w:rsidP="00A90D38">
      <w:pPr>
        <w:ind w:left="360"/>
        <w:rPr>
          <w:sz w:val="20"/>
          <w:szCs w:val="20"/>
        </w:rPr>
      </w:pPr>
      <w:r>
        <w:rPr>
          <w:sz w:val="20"/>
          <w:szCs w:val="20"/>
        </w:rPr>
        <w:t>Whenever an artificial primary key is used the field should simply be called "id" in the owner table, but &lt;tablename&gt;id when used as a foreign key.</w:t>
      </w:r>
    </w:p>
    <w:p w14:paraId="56124CED" w14:textId="77777777" w:rsidR="003D2EE4" w:rsidRPr="00DD48F0" w:rsidRDefault="003D2EE4" w:rsidP="003D2EE4">
      <w:pPr>
        <w:ind w:left="450"/>
      </w:pPr>
      <w:r w:rsidRPr="00DD48F0">
        <w:t>Examples</w:t>
      </w:r>
    </w:p>
    <w:p w14:paraId="171E0D7F"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CREATE TABLE accountstatus</w:t>
      </w:r>
    </w:p>
    <w:p w14:paraId="76F87C1A"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r>
      <w:r w:rsidRPr="00DD48F0">
        <w:rPr>
          <w:rFonts w:ascii="Calibri" w:hAnsi="Calibri" w:cs="Times New Roman"/>
          <w:color w:val="auto"/>
          <w:sz w:val="22"/>
          <w:szCs w:val="22"/>
        </w:rPr>
        <w:tab/>
        <w:t>id int unsigned NOT NULL AUTO_INCREMENT,</w:t>
      </w:r>
    </w:p>
    <w:p w14:paraId="35BDEFC6"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3:</w:t>
      </w:r>
      <w:r w:rsidRPr="00DD48F0">
        <w:rPr>
          <w:rFonts w:ascii="Calibri" w:hAnsi="Calibri" w:cs="Times New Roman"/>
          <w:color w:val="auto"/>
          <w:sz w:val="22"/>
          <w:szCs w:val="22"/>
        </w:rPr>
        <w:tab/>
      </w:r>
      <w:r w:rsidRPr="00DD48F0">
        <w:rPr>
          <w:rFonts w:ascii="Calibri" w:hAnsi="Calibri" w:cs="Times New Roman"/>
          <w:color w:val="auto"/>
          <w:sz w:val="22"/>
          <w:szCs w:val="22"/>
        </w:rPr>
        <w:tab/>
        <w:t>Name varchar(64) NOT NULL,</w:t>
      </w:r>
    </w:p>
    <w:p w14:paraId="52A4625C"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4:</w:t>
      </w:r>
      <w:r w:rsidRPr="00DD48F0">
        <w:rPr>
          <w:rFonts w:ascii="Calibri" w:hAnsi="Calibri" w:cs="Times New Roman"/>
          <w:color w:val="auto"/>
          <w:sz w:val="22"/>
          <w:szCs w:val="22"/>
        </w:rPr>
        <w:tab/>
      </w:r>
      <w:r w:rsidRPr="00DD48F0">
        <w:rPr>
          <w:rFonts w:ascii="Calibri" w:hAnsi="Calibri" w:cs="Times New Roman"/>
          <w:color w:val="auto"/>
          <w:sz w:val="22"/>
          <w:szCs w:val="22"/>
        </w:rPr>
        <w:tab/>
        <w:t>DefineSymbol varchar(32) NOT NULL,</w:t>
      </w:r>
    </w:p>
    <w:p w14:paraId="075E3EB0"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5:</w:t>
      </w:r>
      <w:r w:rsidRPr="00DD48F0">
        <w:rPr>
          <w:rFonts w:ascii="Calibri" w:hAnsi="Calibri" w:cs="Times New Roman"/>
          <w:color w:val="auto"/>
          <w:sz w:val="22"/>
          <w:szCs w:val="22"/>
        </w:rPr>
        <w:tab/>
      </w:r>
      <w:r w:rsidRPr="00DD48F0">
        <w:rPr>
          <w:rFonts w:ascii="Calibri" w:hAnsi="Calibri" w:cs="Times New Roman"/>
          <w:color w:val="auto"/>
          <w:sz w:val="22"/>
          <w:szCs w:val="22"/>
        </w:rPr>
        <w:tab/>
        <w:t>PRIMARY KEY (id),</w:t>
      </w:r>
    </w:p>
    <w:p w14:paraId="4597A28E"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6:</w:t>
      </w:r>
      <w:r w:rsidRPr="00DD48F0">
        <w:rPr>
          <w:rFonts w:ascii="Calibri" w:hAnsi="Calibri" w:cs="Times New Roman"/>
          <w:color w:val="auto"/>
          <w:sz w:val="22"/>
          <w:szCs w:val="22"/>
        </w:rPr>
        <w:tab/>
      </w:r>
      <w:r w:rsidRPr="00DD48F0">
        <w:rPr>
          <w:rFonts w:ascii="Calibri" w:hAnsi="Calibri" w:cs="Times New Roman"/>
          <w:color w:val="auto"/>
          <w:sz w:val="22"/>
          <w:szCs w:val="22"/>
        </w:rPr>
        <w:tab/>
        <w:t>UNIQUE KEY (DefineSymbol)</w:t>
      </w:r>
    </w:p>
    <w:p w14:paraId="7BC3B9C2"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7:</w:t>
      </w:r>
      <w:r w:rsidRPr="00DD48F0">
        <w:rPr>
          <w:rFonts w:ascii="Calibri" w:hAnsi="Calibri" w:cs="Times New Roman"/>
          <w:color w:val="auto"/>
          <w:sz w:val="22"/>
          <w:szCs w:val="22"/>
        </w:rPr>
        <w:tab/>
        <w:t>);</w:t>
      </w:r>
    </w:p>
    <w:p w14:paraId="788D3F29"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8:</w:t>
      </w:r>
    </w:p>
    <w:p w14:paraId="5DBD1236"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9:</w:t>
      </w:r>
      <w:r w:rsidRPr="00DD48F0">
        <w:rPr>
          <w:rFonts w:ascii="Calibri" w:hAnsi="Calibri" w:cs="Times New Roman"/>
          <w:color w:val="auto"/>
          <w:sz w:val="22"/>
          <w:szCs w:val="22"/>
        </w:rPr>
        <w:tab/>
        <w:t>CREATE TABLE account (</w:t>
      </w:r>
    </w:p>
    <w:p w14:paraId="39708772"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10:</w:t>
      </w:r>
      <w:r>
        <w:rPr>
          <w:rFonts w:ascii="Calibri" w:hAnsi="Calibri" w:cs="Times New Roman"/>
          <w:color w:val="auto"/>
          <w:sz w:val="22"/>
          <w:szCs w:val="22"/>
        </w:rPr>
        <w:tab/>
      </w:r>
      <w:r w:rsidRPr="00DD48F0">
        <w:rPr>
          <w:rFonts w:ascii="Calibri" w:hAnsi="Calibri" w:cs="Times New Roman"/>
          <w:color w:val="auto"/>
          <w:sz w:val="22"/>
          <w:szCs w:val="22"/>
        </w:rPr>
        <w:t>id int unsigned NOT NULL AUTO_INCREMENT,</w:t>
      </w:r>
    </w:p>
    <w:p w14:paraId="2D08F47C"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11:</w:t>
      </w:r>
      <w:r w:rsidRPr="00DD48F0">
        <w:rPr>
          <w:rFonts w:ascii="Calibri" w:hAnsi="Calibri" w:cs="Times New Roman"/>
          <w:color w:val="auto"/>
          <w:sz w:val="22"/>
          <w:szCs w:val="22"/>
        </w:rPr>
        <w:tab/>
        <w:t>Username varchar(255) NOT NULL,</w:t>
      </w:r>
    </w:p>
    <w:p w14:paraId="4B980B3E"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12:</w:t>
      </w:r>
      <w:r w:rsidRPr="00DD48F0">
        <w:rPr>
          <w:rFonts w:ascii="Calibri" w:hAnsi="Calibri" w:cs="Times New Roman"/>
          <w:color w:val="auto"/>
          <w:sz w:val="22"/>
          <w:szCs w:val="22"/>
        </w:rPr>
        <w:tab/>
        <w:t>FirstName varchar(255) NOT NULL,</w:t>
      </w:r>
    </w:p>
    <w:p w14:paraId="22F42D54"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13:</w:t>
      </w:r>
      <w:r w:rsidRPr="00DD48F0">
        <w:rPr>
          <w:rFonts w:ascii="Calibri" w:hAnsi="Calibri" w:cs="Times New Roman"/>
          <w:color w:val="auto"/>
          <w:sz w:val="22"/>
          <w:szCs w:val="22"/>
        </w:rPr>
        <w:tab/>
        <w:t>Surname varchar(255) NOT NULL,</w:t>
      </w:r>
    </w:p>
    <w:p w14:paraId="0C7BC743"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14:</w:t>
      </w:r>
      <w:r w:rsidRPr="00DD48F0">
        <w:rPr>
          <w:rFonts w:ascii="Calibri" w:hAnsi="Calibri" w:cs="Times New Roman"/>
          <w:color w:val="auto"/>
          <w:sz w:val="22"/>
          <w:szCs w:val="22"/>
        </w:rPr>
        <w:tab/>
        <w:t>AccountStatusID int unsigned NOT NULL,</w:t>
      </w:r>
    </w:p>
    <w:p w14:paraId="0397FD5B"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15:</w:t>
      </w:r>
      <w:r w:rsidRPr="00DD48F0">
        <w:rPr>
          <w:rFonts w:ascii="Calibri" w:hAnsi="Calibri" w:cs="Times New Roman"/>
          <w:color w:val="auto"/>
          <w:sz w:val="22"/>
          <w:szCs w:val="22"/>
        </w:rPr>
        <w:tab/>
        <w:t>PRIMARY KEY (id),</w:t>
      </w:r>
    </w:p>
    <w:p w14:paraId="78DF3F62"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16:</w:t>
      </w:r>
      <w:r w:rsidRPr="00DD48F0">
        <w:rPr>
          <w:rFonts w:ascii="Calibri" w:hAnsi="Calibri" w:cs="Times New Roman"/>
          <w:color w:val="auto"/>
          <w:sz w:val="22"/>
          <w:szCs w:val="22"/>
        </w:rPr>
        <w:tab/>
        <w:t>UNIQUE KEY (Username),</w:t>
      </w:r>
    </w:p>
    <w:p w14:paraId="278F7CB4"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17:</w:t>
      </w:r>
      <w:r w:rsidRPr="00DD48F0">
        <w:rPr>
          <w:rFonts w:ascii="Calibri" w:hAnsi="Calibri" w:cs="Times New Roman"/>
          <w:color w:val="auto"/>
          <w:sz w:val="22"/>
          <w:szCs w:val="22"/>
        </w:rPr>
        <w:tab/>
        <w:t>FOREIGN KEY AccountStatusID REFERENCES accountstatus(id)</w:t>
      </w:r>
    </w:p>
    <w:p w14:paraId="46AFC0A9" w14:textId="77777777" w:rsidR="003D2EE4" w:rsidRPr="00DD48F0" w:rsidRDefault="003D2EE4" w:rsidP="003D2EE4">
      <w:pPr>
        <w:pStyle w:val="Default"/>
        <w:ind w:left="450"/>
        <w:rPr>
          <w:rFonts w:ascii="Calibri" w:hAnsi="Calibri" w:cs="Times New Roman"/>
          <w:color w:val="auto"/>
          <w:sz w:val="22"/>
          <w:szCs w:val="22"/>
        </w:rPr>
      </w:pPr>
      <w:r w:rsidRPr="00DD48F0">
        <w:rPr>
          <w:rFonts w:ascii="Calibri" w:hAnsi="Calibri" w:cs="Times New Roman"/>
          <w:color w:val="auto"/>
          <w:sz w:val="22"/>
          <w:szCs w:val="22"/>
        </w:rPr>
        <w:t>18:);</w:t>
      </w:r>
    </w:p>
    <w:p w14:paraId="4B855B74" w14:textId="77777777" w:rsidR="003D2EE4" w:rsidRDefault="003D2EE4" w:rsidP="00A90D38">
      <w:pPr>
        <w:ind w:left="360"/>
        <w:rPr>
          <w:sz w:val="20"/>
          <w:szCs w:val="20"/>
        </w:rPr>
      </w:pPr>
    </w:p>
    <w:p w14:paraId="6798D7B1" w14:textId="27A6FEFD" w:rsidR="003D2EE4" w:rsidRDefault="003D2EE4" w:rsidP="008E2B8E">
      <w:pPr>
        <w:pStyle w:val="Heading3"/>
        <w:rPr>
          <w:lang w:eastAsia="zh-CN"/>
        </w:rPr>
      </w:pPr>
      <w:bookmarkStart w:id="157" w:name="_Toc395872260"/>
      <w:r>
        <w:rPr>
          <w:lang w:eastAsia="zh-CN"/>
        </w:rPr>
        <w:t>Table Index</w:t>
      </w:r>
      <w:bookmarkEnd w:id="157"/>
    </w:p>
    <w:p w14:paraId="1BA2E30A" w14:textId="2C8C4E3D" w:rsidR="003D2EE4" w:rsidRDefault="003D2EE4" w:rsidP="00A90D38">
      <w:pPr>
        <w:ind w:left="360"/>
        <w:rPr>
          <w:rFonts w:eastAsia="宋体"/>
          <w:sz w:val="20"/>
          <w:szCs w:val="20"/>
          <w:lang w:eastAsia="zh-CN"/>
        </w:rPr>
      </w:pPr>
      <w:r>
        <w:rPr>
          <w:rFonts w:eastAsia="宋体"/>
          <w:sz w:val="20"/>
          <w:szCs w:val="20"/>
          <w:lang w:eastAsia="zh-CN"/>
        </w:rPr>
        <w:t>Making use of proper index: avoid the case: miss index, duplicated index, improper index etc.</w:t>
      </w:r>
    </w:p>
    <w:p w14:paraId="092B1DAF" w14:textId="77777777" w:rsidR="003D2EE4" w:rsidRPr="003D2EE4" w:rsidRDefault="003D2EE4" w:rsidP="003D2EE4">
      <w:pPr>
        <w:ind w:left="360"/>
        <w:rPr>
          <w:rFonts w:eastAsia="宋体"/>
          <w:sz w:val="20"/>
          <w:szCs w:val="20"/>
          <w:lang w:eastAsia="zh-CN"/>
        </w:rPr>
      </w:pPr>
      <w:r w:rsidRPr="003D2EE4">
        <w:rPr>
          <w:rFonts w:eastAsia="宋体"/>
          <w:sz w:val="20"/>
          <w:szCs w:val="20"/>
          <w:lang w:eastAsia="zh-CN"/>
        </w:rPr>
        <w:t>Tables which provide reference data only for one other table (or concept) should have their name prefixed with the table which refers to them.</w:t>
      </w:r>
    </w:p>
    <w:p w14:paraId="1F70731F" w14:textId="5513E4CF" w:rsidR="008E2B8E" w:rsidRDefault="008E2B8E" w:rsidP="008E2B8E">
      <w:pPr>
        <w:pStyle w:val="Heading3"/>
        <w:rPr>
          <w:lang w:eastAsia="zh-CN"/>
        </w:rPr>
      </w:pPr>
      <w:bookmarkStart w:id="158" w:name="_Toc347405600"/>
      <w:bookmarkStart w:id="159" w:name="_Toc395872261"/>
      <w:r w:rsidRPr="00AC3A7C">
        <w:rPr>
          <w:lang w:eastAsia="zh-CN"/>
        </w:rPr>
        <w:t>Referencing Fixed Rows</w:t>
      </w:r>
      <w:bookmarkEnd w:id="158"/>
      <w:bookmarkEnd w:id="159"/>
    </w:p>
    <w:p w14:paraId="1F5353E4" w14:textId="77777777" w:rsidR="008E2B8E" w:rsidRPr="008E2B8E" w:rsidRDefault="008E2B8E" w:rsidP="008E2B8E">
      <w:pPr>
        <w:ind w:left="360"/>
        <w:rPr>
          <w:rFonts w:eastAsia="宋体"/>
          <w:sz w:val="20"/>
          <w:szCs w:val="20"/>
          <w:lang w:eastAsia="zh-CN"/>
        </w:rPr>
      </w:pPr>
      <w:r w:rsidRPr="008E2B8E">
        <w:rPr>
          <w:rFonts w:eastAsia="宋体"/>
          <w:sz w:val="20"/>
          <w:szCs w:val="20"/>
          <w:lang w:eastAsia="zh-CN"/>
        </w:rPr>
        <w:t>Any table where rows are referenced by static id's from code should define a unique varchar column "DefineSymbol" by which the row can be referenced, by registering the table in the "definesymbols" table the initialization code will build all the necessary constants to refer to the id using the constant "&lt;PREFIX&gt;_&lt;DEFINESYMBOL&gt;"</w:t>
      </w:r>
    </w:p>
    <w:p w14:paraId="7AB20866" w14:textId="77777777" w:rsidR="008E2B8E" w:rsidRPr="00DD48F0" w:rsidRDefault="008E2B8E" w:rsidP="008E2B8E">
      <w:pPr>
        <w:ind w:left="360"/>
      </w:pPr>
      <w:r w:rsidRPr="00DD48F0">
        <w:t>Examples</w:t>
      </w:r>
    </w:p>
    <w:p w14:paraId="1AF93827" w14:textId="77777777" w:rsidR="008E2B8E" w:rsidRDefault="008E2B8E" w:rsidP="008E2B8E">
      <w:pPr>
        <w:pStyle w:val="Default"/>
        <w:ind w:left="360"/>
        <w:rPr>
          <w:sz w:val="20"/>
          <w:szCs w:val="20"/>
        </w:rPr>
      </w:pPr>
    </w:p>
    <w:p w14:paraId="65EBF6D3"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1:</w:t>
      </w:r>
      <w:r w:rsidRPr="00DD48F0">
        <w:rPr>
          <w:rFonts w:ascii="Calibri" w:hAnsi="Calibri" w:cs="Times New Roman"/>
          <w:color w:val="auto"/>
          <w:sz w:val="22"/>
          <w:szCs w:val="22"/>
        </w:rPr>
        <w:tab/>
        <w:t>CREATE TABLE accountstatus</w:t>
      </w:r>
    </w:p>
    <w:p w14:paraId="2868E182"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2:</w:t>
      </w:r>
      <w:r w:rsidRPr="00DD48F0">
        <w:rPr>
          <w:rFonts w:ascii="Calibri" w:hAnsi="Calibri" w:cs="Times New Roman"/>
          <w:color w:val="auto"/>
          <w:sz w:val="22"/>
          <w:szCs w:val="22"/>
        </w:rPr>
        <w:tab/>
      </w:r>
      <w:r w:rsidRPr="00DD48F0">
        <w:rPr>
          <w:rFonts w:ascii="Calibri" w:hAnsi="Calibri" w:cs="Times New Roman"/>
          <w:color w:val="auto"/>
          <w:sz w:val="22"/>
          <w:szCs w:val="22"/>
        </w:rPr>
        <w:tab/>
        <w:t>id int unsigned NOT NULL AUTO_INCREMENT,</w:t>
      </w:r>
    </w:p>
    <w:p w14:paraId="5A9FFE6F"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3:</w:t>
      </w:r>
      <w:r w:rsidRPr="00DD48F0">
        <w:rPr>
          <w:rFonts w:ascii="Calibri" w:hAnsi="Calibri" w:cs="Times New Roman"/>
          <w:color w:val="auto"/>
          <w:sz w:val="22"/>
          <w:szCs w:val="22"/>
        </w:rPr>
        <w:tab/>
      </w:r>
      <w:r w:rsidRPr="00DD48F0">
        <w:rPr>
          <w:rFonts w:ascii="Calibri" w:hAnsi="Calibri" w:cs="Times New Roman"/>
          <w:color w:val="auto"/>
          <w:sz w:val="22"/>
          <w:szCs w:val="22"/>
        </w:rPr>
        <w:tab/>
        <w:t>Name varchar(64) NOT NULL,</w:t>
      </w:r>
    </w:p>
    <w:p w14:paraId="46F0C9BB"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4:</w:t>
      </w:r>
      <w:r w:rsidRPr="00DD48F0">
        <w:rPr>
          <w:rFonts w:ascii="Calibri" w:hAnsi="Calibri" w:cs="Times New Roman"/>
          <w:color w:val="auto"/>
          <w:sz w:val="22"/>
          <w:szCs w:val="22"/>
        </w:rPr>
        <w:tab/>
      </w:r>
      <w:r w:rsidRPr="00DD48F0">
        <w:rPr>
          <w:rFonts w:ascii="Calibri" w:hAnsi="Calibri" w:cs="Times New Roman"/>
          <w:color w:val="auto"/>
          <w:sz w:val="22"/>
          <w:szCs w:val="22"/>
        </w:rPr>
        <w:tab/>
        <w:t>DefineSymbol varchar(32) NOT NULL,</w:t>
      </w:r>
    </w:p>
    <w:p w14:paraId="1E77E9DF"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5:</w:t>
      </w:r>
      <w:r w:rsidRPr="00DD48F0">
        <w:rPr>
          <w:rFonts w:ascii="Calibri" w:hAnsi="Calibri" w:cs="Times New Roman"/>
          <w:color w:val="auto"/>
          <w:sz w:val="22"/>
          <w:szCs w:val="22"/>
        </w:rPr>
        <w:tab/>
      </w:r>
      <w:r w:rsidRPr="00DD48F0">
        <w:rPr>
          <w:rFonts w:ascii="Calibri" w:hAnsi="Calibri" w:cs="Times New Roman"/>
          <w:color w:val="auto"/>
          <w:sz w:val="22"/>
          <w:szCs w:val="22"/>
        </w:rPr>
        <w:tab/>
        <w:t>PRIMARY KEY (id),</w:t>
      </w:r>
    </w:p>
    <w:p w14:paraId="7953C8CE"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6:</w:t>
      </w:r>
      <w:r w:rsidRPr="00DD48F0">
        <w:rPr>
          <w:rFonts w:ascii="Calibri" w:hAnsi="Calibri" w:cs="Times New Roman"/>
          <w:color w:val="auto"/>
          <w:sz w:val="22"/>
          <w:szCs w:val="22"/>
        </w:rPr>
        <w:tab/>
      </w:r>
      <w:r w:rsidRPr="00DD48F0">
        <w:rPr>
          <w:rFonts w:ascii="Calibri" w:hAnsi="Calibri" w:cs="Times New Roman"/>
          <w:color w:val="auto"/>
          <w:sz w:val="22"/>
          <w:szCs w:val="22"/>
        </w:rPr>
        <w:tab/>
        <w:t>UNIQUE KEY (DefineSymbol)</w:t>
      </w:r>
    </w:p>
    <w:p w14:paraId="1E4B7AE7"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7:</w:t>
      </w:r>
      <w:r w:rsidRPr="00DD48F0">
        <w:rPr>
          <w:rFonts w:ascii="Calibri" w:hAnsi="Calibri" w:cs="Times New Roman"/>
          <w:color w:val="auto"/>
          <w:sz w:val="22"/>
          <w:szCs w:val="22"/>
        </w:rPr>
        <w:tab/>
        <w:t>);</w:t>
      </w:r>
    </w:p>
    <w:p w14:paraId="50B6B154"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8:</w:t>
      </w:r>
    </w:p>
    <w:p w14:paraId="0BBDD350"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9:</w:t>
      </w:r>
      <w:r w:rsidRPr="00DD48F0">
        <w:rPr>
          <w:rFonts w:ascii="Calibri" w:hAnsi="Calibri" w:cs="Times New Roman"/>
          <w:color w:val="auto"/>
          <w:sz w:val="22"/>
          <w:szCs w:val="22"/>
        </w:rPr>
        <w:tab/>
        <w:t>INSERT INTO accountstatus VALUES (DEFAULT, 'Active', 'ACTIVE' );</w:t>
      </w:r>
    </w:p>
    <w:p w14:paraId="0C6057D7"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10:</w:t>
      </w:r>
      <w:r>
        <w:rPr>
          <w:rFonts w:ascii="Calibri" w:hAnsi="Calibri" w:cs="Times New Roman"/>
          <w:color w:val="auto"/>
          <w:sz w:val="22"/>
          <w:szCs w:val="22"/>
        </w:rPr>
        <w:t xml:space="preserve"> </w:t>
      </w:r>
      <w:r w:rsidRPr="00DD48F0">
        <w:rPr>
          <w:rFonts w:ascii="Calibri" w:hAnsi="Calibri" w:cs="Times New Roman"/>
          <w:color w:val="auto"/>
          <w:sz w:val="22"/>
          <w:szCs w:val="22"/>
        </w:rPr>
        <w:t>INSERT INTO accountstatus VALUES (DEFAULT, 'Not Active', 'INACTIVE');</w:t>
      </w:r>
    </w:p>
    <w:p w14:paraId="67169A49"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11:</w:t>
      </w:r>
    </w:p>
    <w:p w14:paraId="6929D1C9"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12:</w:t>
      </w:r>
      <w:r>
        <w:rPr>
          <w:rFonts w:ascii="Calibri" w:hAnsi="Calibri" w:cs="Times New Roman"/>
          <w:color w:val="auto"/>
          <w:sz w:val="22"/>
          <w:szCs w:val="22"/>
        </w:rPr>
        <w:t xml:space="preserve"> </w:t>
      </w:r>
      <w:r w:rsidRPr="00DD48F0">
        <w:rPr>
          <w:rFonts w:ascii="Calibri" w:hAnsi="Calibri" w:cs="Times New Roman"/>
          <w:color w:val="auto"/>
          <w:sz w:val="22"/>
          <w:szCs w:val="22"/>
        </w:rPr>
        <w:t>INSERT INTO definesymbols VALUES ('accountstatus', 'ACCOUNT');</w:t>
      </w:r>
    </w:p>
    <w:p w14:paraId="0462021C" w14:textId="77777777" w:rsidR="008E2B8E"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 xml:space="preserve">13: </w:t>
      </w:r>
    </w:p>
    <w:p w14:paraId="3EF7A9D7" w14:textId="77777777" w:rsidR="008E2B8E" w:rsidRPr="00DD48F0" w:rsidRDefault="008E2B8E" w:rsidP="008E2B8E">
      <w:pPr>
        <w:pStyle w:val="Default"/>
        <w:ind w:left="360"/>
        <w:rPr>
          <w:rFonts w:ascii="Calibri" w:hAnsi="Calibri" w:cs="Times New Roman"/>
          <w:color w:val="auto"/>
          <w:sz w:val="22"/>
          <w:szCs w:val="22"/>
        </w:rPr>
      </w:pPr>
      <w:r w:rsidRPr="00DD48F0">
        <w:rPr>
          <w:rFonts w:ascii="Calibri" w:hAnsi="Calibri" w:cs="Times New Roman"/>
          <w:color w:val="auto"/>
          <w:sz w:val="22"/>
          <w:szCs w:val="22"/>
        </w:rPr>
        <w:t>14:</w:t>
      </w:r>
      <w:r>
        <w:rPr>
          <w:rFonts w:ascii="Calibri" w:hAnsi="Calibri" w:cs="Times New Roman"/>
          <w:color w:val="auto"/>
          <w:sz w:val="22"/>
          <w:szCs w:val="22"/>
        </w:rPr>
        <w:t xml:space="preserve"> </w:t>
      </w:r>
      <w:r w:rsidRPr="00DD48F0">
        <w:rPr>
          <w:rFonts w:ascii="Calibri" w:hAnsi="Calibri" w:cs="Times New Roman"/>
          <w:color w:val="auto"/>
          <w:sz w:val="22"/>
          <w:szCs w:val="22"/>
        </w:rPr>
        <w:t>-- 'Not Active' can now be written ACCOUNT_INACTIVE in the php code</w:t>
      </w:r>
    </w:p>
    <w:p w14:paraId="37FD21FD" w14:textId="53A5EBC9" w:rsidR="008E2B8E" w:rsidRDefault="008E2B8E" w:rsidP="008E2B8E">
      <w:pPr>
        <w:ind w:left="360"/>
        <w:rPr>
          <w:rFonts w:eastAsia="宋体"/>
          <w:sz w:val="20"/>
          <w:szCs w:val="20"/>
          <w:lang w:eastAsia="zh-CN"/>
        </w:rPr>
      </w:pPr>
    </w:p>
    <w:p w14:paraId="371CE2C0" w14:textId="13D0AB6B" w:rsidR="001202AE" w:rsidRDefault="001202AE" w:rsidP="001202AE">
      <w:pPr>
        <w:pStyle w:val="Heading3"/>
        <w:rPr>
          <w:lang w:eastAsia="zh-CN"/>
        </w:rPr>
      </w:pPr>
      <w:bookmarkStart w:id="160" w:name="_Toc347405601"/>
      <w:bookmarkStart w:id="161" w:name="_Toc395872262"/>
      <w:r w:rsidRPr="00AC3A7C">
        <w:t>SQL Statements</w:t>
      </w:r>
      <w:bookmarkEnd w:id="160"/>
      <w:bookmarkEnd w:id="161"/>
    </w:p>
    <w:p w14:paraId="089C62C5" w14:textId="77777777" w:rsidR="001202AE" w:rsidRPr="001202AE" w:rsidRDefault="001202AE" w:rsidP="001202AE">
      <w:pPr>
        <w:ind w:left="360"/>
        <w:rPr>
          <w:rFonts w:eastAsia="宋体"/>
          <w:sz w:val="20"/>
          <w:szCs w:val="20"/>
          <w:lang w:eastAsia="zh-CN"/>
        </w:rPr>
      </w:pPr>
      <w:r w:rsidRPr="001202AE">
        <w:rPr>
          <w:rFonts w:eastAsia="宋体"/>
          <w:sz w:val="20"/>
          <w:szCs w:val="20"/>
          <w:lang w:eastAsia="zh-CN"/>
        </w:rPr>
        <w:t xml:space="preserve">Each clause of the SQL statement should be right aligned to a common point determined by the length of the longest clause identifier, with all parts of that clause left aligned to a point one character to the right of the common alignment point. Simple SQL statements may be expressed in a single line. </w:t>
      </w:r>
    </w:p>
    <w:p w14:paraId="7285C39B" w14:textId="77777777" w:rsidR="001202AE" w:rsidRPr="001202AE" w:rsidRDefault="001202AE" w:rsidP="001202AE">
      <w:pPr>
        <w:ind w:left="360"/>
        <w:rPr>
          <w:rFonts w:eastAsia="宋体"/>
          <w:sz w:val="20"/>
          <w:szCs w:val="20"/>
          <w:lang w:eastAsia="zh-CN"/>
        </w:rPr>
      </w:pPr>
      <w:r w:rsidRPr="001202AE">
        <w:rPr>
          <w:rFonts w:eastAsia="宋体"/>
          <w:sz w:val="20"/>
          <w:szCs w:val="20"/>
          <w:lang w:eastAsia="zh-CN"/>
        </w:rPr>
        <w:t>JOINs should always be spelled out explicitly not abbreviated to "," and conditions of the JOIN (as opposed to filters) should be placed in the ON condition wherever possible rather than in the WHERE clause.</w:t>
      </w:r>
    </w:p>
    <w:p w14:paraId="10ADF950" w14:textId="77777777" w:rsidR="001202AE" w:rsidRPr="00DD48F0" w:rsidRDefault="001202AE" w:rsidP="001202AE">
      <w:pPr>
        <w:ind w:left="450"/>
      </w:pPr>
      <w:r w:rsidRPr="00DD48F0">
        <w:t>Examples</w:t>
      </w:r>
    </w:p>
    <w:p w14:paraId="7D422A08"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1: </w:t>
      </w:r>
      <w:r w:rsidRPr="00DD48F0">
        <w:rPr>
          <w:rFonts w:ascii="Calibri" w:hAnsi="Calibri" w:cs="Times New Roman"/>
          <w:color w:val="auto"/>
          <w:sz w:val="22"/>
          <w:szCs w:val="22"/>
        </w:rPr>
        <w:tab/>
        <w:t>SELECT e.id, e.Name, e.Date, v.Name AS Venue, COUNT(*) AS Bookings</w:t>
      </w:r>
    </w:p>
    <w:p w14:paraId="6E53690B"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2: </w:t>
      </w:r>
      <w:r w:rsidRPr="00DD48F0">
        <w:rPr>
          <w:rFonts w:ascii="Calibri" w:hAnsi="Calibri" w:cs="Times New Roman"/>
          <w:color w:val="auto"/>
          <w:sz w:val="22"/>
          <w:szCs w:val="22"/>
        </w:rPr>
        <w:tab/>
      </w:r>
      <w:r w:rsidRPr="00DD48F0">
        <w:rPr>
          <w:rFonts w:ascii="Calibri" w:hAnsi="Calibri" w:cs="Times New Roman"/>
          <w:color w:val="auto"/>
          <w:sz w:val="22"/>
          <w:szCs w:val="22"/>
        </w:rPr>
        <w:tab/>
        <w:t>FROM event</w:t>
      </w:r>
    </w:p>
    <w:p w14:paraId="10F1B9D1"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3: </w:t>
      </w:r>
      <w:r w:rsidRPr="00DD48F0">
        <w:rPr>
          <w:rFonts w:ascii="Calibri" w:hAnsi="Calibri" w:cs="Times New Roman"/>
          <w:color w:val="auto"/>
          <w:sz w:val="22"/>
          <w:szCs w:val="22"/>
        </w:rPr>
        <w:tab/>
      </w:r>
      <w:r w:rsidRPr="00DD48F0">
        <w:rPr>
          <w:rFonts w:ascii="Calibri" w:hAnsi="Calibri" w:cs="Times New Roman"/>
          <w:color w:val="auto"/>
          <w:sz w:val="22"/>
          <w:szCs w:val="22"/>
        </w:rPr>
        <w:tab/>
        <w:t>JOIN booking b ON e.id = b.EventID</w:t>
      </w:r>
    </w:p>
    <w:p w14:paraId="24725348"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4: </w:t>
      </w:r>
      <w:r w:rsidRPr="00DD48F0">
        <w:rPr>
          <w:rFonts w:ascii="Calibri" w:hAnsi="Calibri" w:cs="Times New Roman"/>
          <w:color w:val="auto"/>
          <w:sz w:val="22"/>
          <w:szCs w:val="22"/>
        </w:rPr>
        <w:tab/>
      </w:r>
      <w:r w:rsidRPr="00DD48F0">
        <w:rPr>
          <w:rFonts w:ascii="Calibri" w:hAnsi="Calibri" w:cs="Times New Roman"/>
          <w:color w:val="auto"/>
          <w:sz w:val="22"/>
          <w:szCs w:val="22"/>
        </w:rPr>
        <w:tab/>
      </w:r>
      <w:r w:rsidRPr="00DD48F0">
        <w:rPr>
          <w:rFonts w:ascii="Calibri" w:hAnsi="Calibri" w:cs="Times New Roman"/>
          <w:color w:val="auto"/>
          <w:sz w:val="22"/>
          <w:szCs w:val="22"/>
        </w:rPr>
        <w:tab/>
        <w:t>LEFT JOIN venue v ON e.VenueID = v.id</w:t>
      </w:r>
    </w:p>
    <w:p w14:paraId="50F1A827"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5: </w:t>
      </w:r>
      <w:r w:rsidRPr="00DD48F0">
        <w:rPr>
          <w:rFonts w:ascii="Calibri" w:hAnsi="Calibri" w:cs="Times New Roman"/>
          <w:color w:val="auto"/>
          <w:sz w:val="22"/>
          <w:szCs w:val="22"/>
        </w:rPr>
        <w:tab/>
      </w:r>
      <w:r w:rsidRPr="00DD48F0">
        <w:rPr>
          <w:rFonts w:ascii="Calibri" w:hAnsi="Calibri" w:cs="Times New Roman"/>
          <w:color w:val="auto"/>
          <w:sz w:val="22"/>
          <w:szCs w:val="22"/>
        </w:rPr>
        <w:tab/>
        <w:t>WHERE (b.UserID = @ME OR b.UserID IS NULL)</w:t>
      </w:r>
    </w:p>
    <w:p w14:paraId="61CCC671"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6:</w:t>
      </w:r>
      <w:r w:rsidRPr="00DD48F0">
        <w:rPr>
          <w:rFonts w:ascii="Calibri" w:hAnsi="Calibri" w:cs="Times New Roman"/>
          <w:color w:val="auto"/>
          <w:sz w:val="22"/>
          <w:szCs w:val="22"/>
        </w:rPr>
        <w:tab/>
      </w:r>
      <w:r w:rsidRPr="00DD48F0">
        <w:rPr>
          <w:rFonts w:ascii="Calibri" w:hAnsi="Calibri" w:cs="Times New Roman"/>
          <w:color w:val="auto"/>
          <w:sz w:val="22"/>
          <w:szCs w:val="22"/>
        </w:rPr>
        <w:tab/>
        <w:t>GROUP BY e.id</w:t>
      </w:r>
    </w:p>
    <w:p w14:paraId="07E5DAEF"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7:</w:t>
      </w:r>
      <w:r w:rsidRPr="00DD48F0">
        <w:rPr>
          <w:rFonts w:ascii="Calibri" w:hAnsi="Calibri" w:cs="Times New Roman"/>
          <w:color w:val="auto"/>
          <w:sz w:val="22"/>
          <w:szCs w:val="22"/>
        </w:rPr>
        <w:tab/>
        <w:t>ORDER BY e.Date DESC</w:t>
      </w:r>
    </w:p>
    <w:p w14:paraId="180CBC4C" w14:textId="77777777" w:rsidR="001202AE" w:rsidRPr="00DD48F0" w:rsidRDefault="001202AE" w:rsidP="001202AE">
      <w:pPr>
        <w:pStyle w:val="Default"/>
        <w:ind w:left="450"/>
        <w:rPr>
          <w:rFonts w:ascii="Calibri" w:hAnsi="Calibri" w:cs="Times New Roman"/>
          <w:color w:val="auto"/>
          <w:sz w:val="22"/>
          <w:szCs w:val="22"/>
        </w:rPr>
      </w:pPr>
      <w:r w:rsidRPr="00DD48F0">
        <w:rPr>
          <w:rFonts w:ascii="Calibri" w:hAnsi="Calibri" w:cs="Times New Roman"/>
          <w:color w:val="auto"/>
          <w:sz w:val="22"/>
          <w:szCs w:val="22"/>
        </w:rPr>
        <w:t xml:space="preserve">8: </w:t>
      </w:r>
      <w:r w:rsidRPr="00DD48F0">
        <w:rPr>
          <w:rFonts w:ascii="Calibri" w:hAnsi="Calibri" w:cs="Times New Roman"/>
          <w:color w:val="auto"/>
          <w:sz w:val="22"/>
          <w:szCs w:val="22"/>
        </w:rPr>
        <w:tab/>
        <w:t>LIMIT 10</w:t>
      </w:r>
    </w:p>
    <w:p w14:paraId="587E87C3" w14:textId="1FFB5945" w:rsidR="003D2EE4" w:rsidRDefault="003D2EE4" w:rsidP="001202AE">
      <w:pPr>
        <w:ind w:left="360"/>
        <w:rPr>
          <w:rFonts w:eastAsiaTheme="minorEastAsia"/>
          <w:lang w:eastAsia="zh-CN"/>
        </w:rPr>
      </w:pPr>
    </w:p>
    <w:p w14:paraId="180EEB56" w14:textId="3AEBBC4A" w:rsidR="00C249B9" w:rsidRPr="00C754F0" w:rsidRDefault="00C249B9" w:rsidP="00C249B9">
      <w:pPr>
        <w:pStyle w:val="Heading3"/>
        <w:rPr>
          <w:rFonts w:eastAsiaTheme="minorEastAsia"/>
          <w:lang w:eastAsia="zh-CN"/>
        </w:rPr>
      </w:pPr>
      <w:r>
        <w:rPr>
          <w:rFonts w:eastAsiaTheme="minorEastAsia"/>
          <w:lang w:eastAsia="zh-CN"/>
        </w:rPr>
        <w:t>D</w:t>
      </w:r>
      <w:r>
        <w:rPr>
          <w:rFonts w:eastAsiaTheme="minorEastAsia" w:hint="eastAsia"/>
          <w:lang w:eastAsia="zh-CN"/>
        </w:rPr>
        <w:t>o</w:t>
      </w:r>
      <w:r>
        <w:rPr>
          <w:rFonts w:eastAsiaTheme="minorEastAsia"/>
          <w:lang w:eastAsia="zh-CN"/>
        </w:rPr>
        <w:t xml:space="preserve"> </w:t>
      </w:r>
      <w:r w:rsidR="00C754F0">
        <w:rPr>
          <w:rFonts w:eastAsiaTheme="minorEastAsia"/>
          <w:lang w:eastAsia="zh-CN"/>
        </w:rPr>
        <w:t>not</w:t>
      </w:r>
      <w:r>
        <w:rPr>
          <w:rFonts w:eastAsiaTheme="minorEastAsia"/>
          <w:lang w:eastAsia="zh-CN"/>
        </w:rPr>
        <w:t xml:space="preserve"> add </w:t>
      </w:r>
      <w:r>
        <w:rPr>
          <w:rStyle w:val="HTMLCode"/>
        </w:rPr>
        <w:t>DEFINER</w:t>
      </w:r>
      <w:r>
        <w:t xml:space="preserve"> </w:t>
      </w:r>
      <w:r>
        <w:rPr>
          <w:rFonts w:eastAsiaTheme="minorEastAsia"/>
          <w:lang w:eastAsia="zh-CN"/>
        </w:rPr>
        <w:t>attribute when create store procedure, function, trigger…</w:t>
      </w:r>
    </w:p>
    <w:p w14:paraId="4C6DD58E" w14:textId="56DD29E6" w:rsidR="00C249B9" w:rsidRDefault="00C249B9" w:rsidP="001202AE">
      <w:pPr>
        <w:ind w:left="360"/>
      </w:pPr>
      <w:r>
        <w:t xml:space="preserve">Stored programs and views are defined prior to use and, when referenced, execute within a security context that determines their privileges. These privileges are controlled by their </w:t>
      </w:r>
      <w:r>
        <w:rPr>
          <w:rStyle w:val="HTMLCode"/>
        </w:rPr>
        <w:t>DEFINER</w:t>
      </w:r>
      <w:r>
        <w:t xml:space="preserve"> attribute, and, if there is one, their </w:t>
      </w:r>
      <w:r>
        <w:rPr>
          <w:rStyle w:val="HTMLCode"/>
        </w:rPr>
        <w:t>SQL SECURITY</w:t>
      </w:r>
      <w:r>
        <w:t xml:space="preserve"> characteristic.</w:t>
      </w:r>
    </w:p>
    <w:p w14:paraId="1DBF81A4" w14:textId="1AC3535F" w:rsidR="00C249B9" w:rsidRDefault="00C249B9" w:rsidP="001202AE">
      <w:pPr>
        <w:ind w:left="360"/>
        <w:rPr>
          <w:rFonts w:eastAsiaTheme="minorEastAsia"/>
          <w:color w:val="FF0000"/>
          <w:lang w:eastAsia="zh-CN"/>
        </w:rPr>
      </w:pPr>
      <w:r>
        <w:rPr>
          <w:rFonts w:eastAsiaTheme="minorEastAsia" w:hint="eastAsia"/>
          <w:lang w:eastAsia="zh-CN"/>
        </w:rPr>
        <w:t>D</w:t>
      </w:r>
      <w:r>
        <w:rPr>
          <w:rFonts w:eastAsiaTheme="minorEastAsia"/>
          <w:lang w:eastAsia="zh-CN"/>
        </w:rPr>
        <w:t xml:space="preserve">EFINER </w:t>
      </w:r>
      <w:r w:rsidR="00427E6E">
        <w:rPr>
          <w:rFonts w:eastAsiaTheme="minorEastAsia"/>
          <w:lang w:eastAsia="zh-CN"/>
        </w:rPr>
        <w:t xml:space="preserve">can be explicited defined </w:t>
      </w:r>
      <w:r>
        <w:rPr>
          <w:rFonts w:eastAsiaTheme="minorEastAsia"/>
          <w:lang w:eastAsia="zh-CN"/>
        </w:rPr>
        <w:t>as below</w:t>
      </w:r>
      <w:r w:rsidR="00D7291E">
        <w:rPr>
          <w:rFonts w:eastAsiaTheme="minorEastAsia"/>
          <w:lang w:eastAsia="zh-CN"/>
        </w:rPr>
        <w:t xml:space="preserve"> which will become default owner of the store procedure. Because the specified account will be removed </w:t>
      </w:r>
      <w:del w:id="162" w:author="Darren Tao [2]" w:date="2015-04-27T12:42:00Z">
        <w:r w:rsidR="00D7291E" w:rsidDel="004C1521">
          <w:rPr>
            <w:rFonts w:eastAsiaTheme="minorEastAsia"/>
            <w:lang w:eastAsia="zh-CN"/>
          </w:rPr>
          <w:delText xml:space="preserve">like </w:delText>
        </w:r>
      </w:del>
      <w:ins w:id="163" w:author="Darren Tao [2]" w:date="2015-04-27T12:42:00Z">
        <w:r w:rsidR="004C1521">
          <w:rPr>
            <w:rFonts w:eastAsiaTheme="minorEastAsia"/>
            <w:lang w:eastAsia="zh-CN"/>
          </w:rPr>
          <w:t>when</w:t>
        </w:r>
        <w:r w:rsidR="004C1521">
          <w:rPr>
            <w:rFonts w:eastAsiaTheme="minorEastAsia"/>
            <w:lang w:eastAsia="zh-CN"/>
          </w:rPr>
          <w:t xml:space="preserve"> </w:t>
        </w:r>
      </w:ins>
      <w:r w:rsidR="00D7291E">
        <w:rPr>
          <w:rFonts w:eastAsiaTheme="minorEastAsia"/>
          <w:lang w:eastAsia="zh-CN"/>
        </w:rPr>
        <w:t xml:space="preserve">member leave which may lead to unknown risk. And we don’t have a policy to check the DEFINER account, </w:t>
      </w:r>
      <w:r w:rsidR="00D7291E" w:rsidRPr="00D7291E">
        <w:rPr>
          <w:rFonts w:eastAsiaTheme="minorEastAsia"/>
          <w:color w:val="FF0000"/>
          <w:lang w:eastAsia="zh-CN"/>
        </w:rPr>
        <w:t>so we don’t suggest to define the attribute in statemement</w:t>
      </w:r>
      <w:r w:rsidR="00D7291E">
        <w:rPr>
          <w:rFonts w:eastAsiaTheme="minorEastAsia"/>
          <w:color w:val="FF0000"/>
          <w:lang w:eastAsia="zh-CN"/>
        </w:rPr>
        <w:t xml:space="preserve"> </w:t>
      </w:r>
      <w:r w:rsidR="00D7291E" w:rsidRPr="00D7291E">
        <w:rPr>
          <w:rFonts w:eastAsiaTheme="minorEastAsia"/>
          <w:color w:val="FF0000"/>
          <w:lang w:eastAsia="zh-CN"/>
        </w:rPr>
        <w:t>explicit</w:t>
      </w:r>
      <w:r w:rsidR="00D7291E">
        <w:rPr>
          <w:rFonts w:eastAsiaTheme="minorEastAsia"/>
          <w:color w:val="FF0000"/>
          <w:lang w:eastAsia="zh-CN"/>
        </w:rPr>
        <w:t>ly</w:t>
      </w:r>
      <w:r w:rsidR="00D7291E" w:rsidRPr="00D7291E">
        <w:rPr>
          <w:rFonts w:eastAsiaTheme="minorEastAsia"/>
          <w:color w:val="FF0000"/>
          <w:lang w:eastAsia="zh-CN"/>
        </w:rPr>
        <w:t>.</w:t>
      </w:r>
      <w:bookmarkStart w:id="164" w:name="_GoBack"/>
      <w:bookmarkEnd w:id="164"/>
    </w:p>
    <w:p w14:paraId="318ADCA9" w14:textId="7387662E" w:rsidR="00D7291E" w:rsidRPr="00790440" w:rsidRDefault="00D7291E" w:rsidP="001202AE">
      <w:pPr>
        <w:ind w:left="360"/>
        <w:rPr>
          <w:rFonts w:eastAsiaTheme="minorEastAsia"/>
          <w:lang w:eastAsia="zh-CN"/>
        </w:rPr>
      </w:pPr>
      <w:r w:rsidRPr="00790440">
        <w:rPr>
          <w:rFonts w:eastAsiaTheme="minorEastAsia"/>
          <w:lang w:eastAsia="zh-CN"/>
        </w:rPr>
        <w:t>According to current VIEW deployment process, member in team will use specified account to do deployment, and this account will become default owner of the store procedure. It will reduce risk for this.</w:t>
      </w:r>
    </w:p>
    <w:p w14:paraId="48E0CF8E" w14:textId="30A6514E" w:rsidR="00D7291E" w:rsidRPr="00790440" w:rsidRDefault="00D7291E" w:rsidP="001202AE">
      <w:pPr>
        <w:ind w:left="360"/>
        <w:rPr>
          <w:rFonts w:eastAsiaTheme="minorEastAsia"/>
          <w:lang w:eastAsia="zh-CN"/>
        </w:rPr>
      </w:pPr>
      <w:r w:rsidRPr="00790440">
        <w:rPr>
          <w:rFonts w:eastAsiaTheme="minorEastAsia"/>
          <w:lang w:eastAsia="zh-CN"/>
        </w:rPr>
        <w:t>So in summary, the code same as below:</w:t>
      </w:r>
    </w:p>
    <w:p w14:paraId="5CF4A68D" w14:textId="03F96EA4" w:rsidR="00D7291E" w:rsidRPr="00790440" w:rsidRDefault="00D7291E" w:rsidP="001202AE">
      <w:pPr>
        <w:ind w:left="360"/>
        <w:rPr>
          <w:rFonts w:eastAsiaTheme="minorEastAsia"/>
          <w:b/>
          <w:lang w:eastAsia="zh-CN"/>
        </w:rPr>
      </w:pPr>
      <w:r w:rsidRPr="00790440">
        <w:rPr>
          <w:rFonts w:eastAsiaTheme="minorEastAsia"/>
          <w:b/>
          <w:color w:val="FF0000"/>
          <w:lang w:eastAsia="zh-CN"/>
        </w:rPr>
        <w:t>Non Compliance Sample:</w:t>
      </w:r>
    </w:p>
    <w:p w14:paraId="2B1C060A" w14:textId="6C325110" w:rsidR="00C754F0" w:rsidRPr="00C754F0" w:rsidRDefault="00C754F0" w:rsidP="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1: </w:t>
      </w:r>
      <w:r w:rsidRPr="00C754F0">
        <w:rPr>
          <w:rFonts w:ascii="宋体" w:eastAsia="宋体" w:hAnsi="宋体" w:cs="宋体"/>
          <w:sz w:val="24"/>
          <w:szCs w:val="24"/>
          <w:lang w:eastAsia="zh-CN"/>
        </w:rPr>
        <w:t xml:space="preserve">CREATE </w:t>
      </w:r>
      <w:r w:rsidRPr="00D7291E">
        <w:rPr>
          <w:rFonts w:ascii="宋体" w:eastAsia="宋体" w:hAnsi="宋体" w:cs="宋体"/>
          <w:color w:val="FF0000"/>
          <w:sz w:val="24"/>
          <w:szCs w:val="24"/>
          <w:lang w:eastAsia="zh-CN"/>
        </w:rPr>
        <w:t>DEFINER = 'admin'@'localhost'</w:t>
      </w:r>
      <w:r w:rsidRPr="00C754F0">
        <w:rPr>
          <w:rFonts w:ascii="宋体" w:eastAsia="宋体" w:hAnsi="宋体" w:cs="宋体"/>
          <w:sz w:val="24"/>
          <w:szCs w:val="24"/>
          <w:lang w:eastAsia="zh-CN"/>
        </w:rPr>
        <w:t xml:space="preserve"> PROCEDURE p1()</w:t>
      </w:r>
    </w:p>
    <w:p w14:paraId="6D206E38" w14:textId="0FF809C5" w:rsidR="00C754F0" w:rsidRPr="00C754F0" w:rsidRDefault="00C754F0" w:rsidP="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2: </w:t>
      </w:r>
      <w:r w:rsidRPr="00C754F0">
        <w:rPr>
          <w:rFonts w:ascii="宋体" w:eastAsia="宋体" w:hAnsi="宋体" w:cs="宋体"/>
          <w:sz w:val="24"/>
          <w:szCs w:val="24"/>
          <w:lang w:eastAsia="zh-CN"/>
        </w:rPr>
        <w:t>SQL SECURITY DEFINER</w:t>
      </w:r>
    </w:p>
    <w:p w14:paraId="10314A37" w14:textId="454F79C0" w:rsidR="00C754F0" w:rsidRPr="00C754F0" w:rsidRDefault="00C754F0" w:rsidP="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3: </w:t>
      </w:r>
      <w:r w:rsidRPr="00C754F0">
        <w:rPr>
          <w:rFonts w:ascii="宋体" w:eastAsia="宋体" w:hAnsi="宋体" w:cs="宋体"/>
          <w:sz w:val="24"/>
          <w:szCs w:val="24"/>
          <w:lang w:eastAsia="zh-CN"/>
        </w:rPr>
        <w:t>BEGIN</w:t>
      </w:r>
    </w:p>
    <w:p w14:paraId="4DF8DACC" w14:textId="1723DFB5" w:rsidR="00C754F0" w:rsidRPr="00C754F0" w:rsidRDefault="00C754F0" w:rsidP="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4:     </w:t>
      </w:r>
      <w:r w:rsidRPr="00C754F0">
        <w:rPr>
          <w:rFonts w:ascii="宋体" w:eastAsia="宋体" w:hAnsi="宋体" w:cs="宋体"/>
          <w:sz w:val="24"/>
          <w:szCs w:val="24"/>
          <w:lang w:eastAsia="zh-CN"/>
        </w:rPr>
        <w:t>UPDATE t1 SET counter = counter + 1;</w:t>
      </w:r>
    </w:p>
    <w:p w14:paraId="5EEEB480" w14:textId="0078A1B5" w:rsidR="00C754F0" w:rsidRPr="00C754F0" w:rsidRDefault="00C754F0" w:rsidP="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5: </w:t>
      </w:r>
      <w:r w:rsidRPr="00C754F0">
        <w:rPr>
          <w:rFonts w:ascii="宋体" w:eastAsia="宋体" w:hAnsi="宋体" w:cs="宋体"/>
          <w:sz w:val="24"/>
          <w:szCs w:val="24"/>
          <w:lang w:eastAsia="zh-CN"/>
        </w:rPr>
        <w:t>END;</w:t>
      </w:r>
    </w:p>
    <w:p w14:paraId="60B1F8BD" w14:textId="77777777" w:rsidR="00C249B9" w:rsidRDefault="00C249B9" w:rsidP="00427E6E">
      <w:pPr>
        <w:spacing w:after="0"/>
        <w:ind w:left="360"/>
        <w:rPr>
          <w:rFonts w:eastAsiaTheme="minorEastAsia"/>
          <w:lang w:eastAsia="zh-CN"/>
        </w:rPr>
      </w:pPr>
    </w:p>
    <w:p w14:paraId="05995FA4" w14:textId="595C64FF" w:rsidR="00D7291E" w:rsidRDefault="00D7291E" w:rsidP="00D7291E">
      <w:pPr>
        <w:ind w:left="360"/>
        <w:rPr>
          <w:rFonts w:eastAsiaTheme="minorEastAsia"/>
          <w:lang w:eastAsia="zh-CN"/>
        </w:rPr>
      </w:pPr>
      <w:r>
        <w:rPr>
          <w:rFonts w:eastAsiaTheme="minorEastAsia"/>
          <w:color w:val="FF0000"/>
          <w:lang w:eastAsia="zh-CN"/>
        </w:rPr>
        <w:t>Compliance Sample:</w:t>
      </w:r>
    </w:p>
    <w:p w14:paraId="13EFDE7E" w14:textId="241A4A8C" w:rsidR="00D7291E" w:rsidRPr="00C754F0" w:rsidRDefault="00D7291E" w:rsidP="00D7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1: </w:t>
      </w:r>
      <w:r w:rsidRPr="00C754F0">
        <w:rPr>
          <w:rFonts w:ascii="宋体" w:eastAsia="宋体" w:hAnsi="宋体" w:cs="宋体"/>
          <w:sz w:val="24"/>
          <w:szCs w:val="24"/>
          <w:lang w:eastAsia="zh-CN"/>
        </w:rPr>
        <w:t>CREATE PROCEDURE p1()</w:t>
      </w:r>
    </w:p>
    <w:p w14:paraId="0575DD19" w14:textId="4DEA7197" w:rsidR="00D7291E" w:rsidRPr="00C754F0" w:rsidRDefault="00D7291E" w:rsidP="00D7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2: </w:t>
      </w:r>
      <w:r w:rsidRPr="00C754F0">
        <w:rPr>
          <w:rFonts w:ascii="宋体" w:eastAsia="宋体" w:hAnsi="宋体" w:cs="宋体"/>
          <w:sz w:val="24"/>
          <w:szCs w:val="24"/>
          <w:lang w:eastAsia="zh-CN"/>
        </w:rPr>
        <w:t>BEGIN</w:t>
      </w:r>
    </w:p>
    <w:p w14:paraId="15AFC6A6" w14:textId="4F52AA8E" w:rsidR="00D7291E" w:rsidRPr="00C754F0" w:rsidRDefault="00D7291E" w:rsidP="00D7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3:     </w:t>
      </w:r>
      <w:r w:rsidRPr="00C754F0">
        <w:rPr>
          <w:rFonts w:ascii="宋体" w:eastAsia="宋体" w:hAnsi="宋体" w:cs="宋体"/>
          <w:sz w:val="24"/>
          <w:szCs w:val="24"/>
          <w:lang w:eastAsia="zh-CN"/>
        </w:rPr>
        <w:t>UPDATE t1 SET counter = counter + 1;</w:t>
      </w:r>
    </w:p>
    <w:p w14:paraId="13649B7C" w14:textId="2F3F8256" w:rsidR="00D7291E" w:rsidRPr="00C754F0" w:rsidRDefault="00D7291E" w:rsidP="00D7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150" w:firstLine="360"/>
        <w:rPr>
          <w:rFonts w:ascii="宋体" w:eastAsia="宋体" w:hAnsi="宋体" w:cs="宋体"/>
          <w:sz w:val="24"/>
          <w:szCs w:val="24"/>
          <w:lang w:eastAsia="zh-CN"/>
        </w:rPr>
      </w:pPr>
      <w:r>
        <w:rPr>
          <w:rFonts w:ascii="宋体" w:eastAsia="宋体" w:hAnsi="宋体" w:cs="宋体"/>
          <w:sz w:val="24"/>
          <w:szCs w:val="24"/>
          <w:lang w:eastAsia="zh-CN"/>
        </w:rPr>
        <w:t xml:space="preserve">4: </w:t>
      </w:r>
      <w:r w:rsidRPr="00C754F0">
        <w:rPr>
          <w:rFonts w:ascii="宋体" w:eastAsia="宋体" w:hAnsi="宋体" w:cs="宋体"/>
          <w:sz w:val="24"/>
          <w:szCs w:val="24"/>
          <w:lang w:eastAsia="zh-CN"/>
        </w:rPr>
        <w:t>END;</w:t>
      </w:r>
    </w:p>
    <w:p w14:paraId="26375B81" w14:textId="77777777" w:rsidR="00427E6E" w:rsidRPr="00C754F0" w:rsidRDefault="00427E6E" w:rsidP="00427E6E">
      <w:pPr>
        <w:spacing w:after="0"/>
        <w:ind w:left="360"/>
        <w:rPr>
          <w:rFonts w:eastAsiaTheme="minorEastAsia"/>
          <w:lang w:eastAsia="zh-CN"/>
        </w:rPr>
      </w:pPr>
    </w:p>
    <w:p w14:paraId="3B9BC9DD" w14:textId="58270DB4" w:rsidR="00C249B9" w:rsidRDefault="00A673EF" w:rsidP="00427E6E">
      <w:pPr>
        <w:spacing w:after="0"/>
        <w:ind w:left="360"/>
        <w:rPr>
          <w:rFonts w:eastAsiaTheme="minorEastAsia"/>
          <w:lang w:eastAsia="zh-CN"/>
        </w:rPr>
      </w:pPr>
      <w:r>
        <w:rPr>
          <w:rFonts w:eastAsiaTheme="minorEastAsia"/>
          <w:lang w:eastAsia="zh-CN"/>
        </w:rPr>
        <w:t xml:space="preserve">For details of </w:t>
      </w:r>
      <w:r>
        <w:rPr>
          <w:rFonts w:eastAsiaTheme="minorEastAsia" w:hint="eastAsia"/>
          <w:lang w:eastAsia="zh-CN"/>
        </w:rPr>
        <w:t>D</w:t>
      </w:r>
      <w:r>
        <w:rPr>
          <w:rFonts w:eastAsiaTheme="minorEastAsia"/>
          <w:lang w:eastAsia="zh-CN"/>
        </w:rPr>
        <w:t>EFINER attribute, please refer mysql help with below link</w:t>
      </w:r>
    </w:p>
    <w:p w14:paraId="4F4D00DD" w14:textId="0EBCFDFE" w:rsidR="00A673EF" w:rsidRDefault="004C1521" w:rsidP="00427E6E">
      <w:pPr>
        <w:spacing w:after="0"/>
        <w:ind w:left="360"/>
        <w:rPr>
          <w:rFonts w:eastAsiaTheme="minorEastAsia"/>
          <w:lang w:eastAsia="zh-CN"/>
        </w:rPr>
      </w:pPr>
      <w:hyperlink r:id="rId19" w:history="1">
        <w:r w:rsidR="00A673EF" w:rsidRPr="00376F51">
          <w:rPr>
            <w:rStyle w:val="Hyperlink"/>
            <w:rFonts w:eastAsiaTheme="minorEastAsia"/>
            <w:lang w:eastAsia="zh-CN"/>
          </w:rPr>
          <w:t>http://dev.mysql.com/doc/refman/5.0/en/stored-programs-security.html</w:t>
        </w:r>
      </w:hyperlink>
    </w:p>
    <w:p w14:paraId="43F7C941" w14:textId="77777777" w:rsidR="00A673EF" w:rsidRPr="00C754F0" w:rsidRDefault="00A673EF" w:rsidP="00427E6E">
      <w:pPr>
        <w:spacing w:after="0"/>
        <w:ind w:left="360"/>
        <w:rPr>
          <w:rFonts w:eastAsiaTheme="minorEastAsia"/>
          <w:lang w:eastAsia="zh-CN"/>
        </w:rPr>
      </w:pPr>
    </w:p>
    <w:p w14:paraId="2FA2EE92" w14:textId="4931EE3F" w:rsidR="001202AE" w:rsidRDefault="001202AE" w:rsidP="001202AE">
      <w:pPr>
        <w:pStyle w:val="Heading3"/>
        <w:rPr>
          <w:lang w:eastAsia="zh-CN"/>
        </w:rPr>
      </w:pPr>
      <w:bookmarkStart w:id="165" w:name="_Toc347405602"/>
      <w:bookmarkStart w:id="166" w:name="_Toc395872263"/>
      <w:r>
        <w:t xml:space="preserve">Not </w:t>
      </w:r>
      <w:r w:rsidRPr="00AC3A7C">
        <w:t>Embedding SQL in PHP</w:t>
      </w:r>
      <w:bookmarkEnd w:id="165"/>
      <w:bookmarkEnd w:id="166"/>
    </w:p>
    <w:p w14:paraId="127555ED" w14:textId="36BF49AA" w:rsidR="00043E93" w:rsidRDefault="001202AE" w:rsidP="001202AE">
      <w:pPr>
        <w:ind w:left="360"/>
        <w:rPr>
          <w:rFonts w:eastAsia="宋体"/>
          <w:sz w:val="20"/>
          <w:szCs w:val="20"/>
          <w:lang w:eastAsia="zh-CN"/>
        </w:rPr>
      </w:pPr>
      <w:r w:rsidRPr="001202AE">
        <w:rPr>
          <w:rFonts w:eastAsia="宋体" w:hint="eastAsia"/>
          <w:sz w:val="20"/>
          <w:szCs w:val="20"/>
          <w:lang w:eastAsia="zh-CN"/>
        </w:rPr>
        <w:t xml:space="preserve">Please try </w:t>
      </w:r>
      <w:r w:rsidR="0080071D" w:rsidRPr="001202AE">
        <w:rPr>
          <w:rFonts w:eastAsia="宋体"/>
          <w:sz w:val="20"/>
          <w:szCs w:val="20"/>
          <w:lang w:eastAsia="zh-CN"/>
        </w:rPr>
        <w:t>avoid</w:t>
      </w:r>
      <w:r w:rsidRPr="001202AE">
        <w:rPr>
          <w:rFonts w:eastAsia="宋体" w:hint="eastAsia"/>
          <w:sz w:val="20"/>
          <w:szCs w:val="20"/>
          <w:lang w:eastAsia="zh-CN"/>
        </w:rPr>
        <w:t xml:space="preserve"> </w:t>
      </w:r>
      <w:r w:rsidRPr="001202AE">
        <w:rPr>
          <w:rFonts w:eastAsia="宋体"/>
          <w:sz w:val="20"/>
          <w:szCs w:val="20"/>
          <w:lang w:eastAsia="zh-CN"/>
        </w:rPr>
        <w:t>embedding</w:t>
      </w:r>
      <w:r>
        <w:rPr>
          <w:rFonts w:eastAsia="宋体" w:hint="eastAsia"/>
          <w:sz w:val="20"/>
          <w:szCs w:val="20"/>
          <w:lang w:eastAsia="zh-CN"/>
        </w:rPr>
        <w:t xml:space="preserve"> SQL into PHP</w:t>
      </w:r>
      <w:r>
        <w:rPr>
          <w:rFonts w:eastAsia="宋体"/>
          <w:sz w:val="20"/>
          <w:szCs w:val="20"/>
          <w:lang w:eastAsia="zh-CN"/>
        </w:rPr>
        <w:t>. S</w:t>
      </w:r>
      <w:r w:rsidRPr="001202AE">
        <w:rPr>
          <w:rFonts w:eastAsia="宋体"/>
          <w:sz w:val="20"/>
          <w:szCs w:val="20"/>
          <w:lang w:eastAsia="zh-CN"/>
        </w:rPr>
        <w:t>uch statements should be expressed using the database library API rather than directly as SQL.</w:t>
      </w:r>
    </w:p>
    <w:p w14:paraId="2BF1E476" w14:textId="79D65C7A" w:rsidR="006E4D66" w:rsidRDefault="006E4D66" w:rsidP="000E3C6F">
      <w:pPr>
        <w:pStyle w:val="Heading3"/>
      </w:pPr>
      <w:bookmarkStart w:id="167" w:name="_Toc347405603"/>
      <w:bookmarkStart w:id="168" w:name="_Toc395872264"/>
      <w:r w:rsidRPr="00EC0684">
        <w:t>Replication Safe Query</w:t>
      </w:r>
      <w:bookmarkEnd w:id="167"/>
      <w:bookmarkEnd w:id="168"/>
    </w:p>
    <w:p w14:paraId="22D8588E" w14:textId="77777777" w:rsidR="006E4D66" w:rsidRPr="000E3C6F" w:rsidRDefault="006E4D66" w:rsidP="000E3C6F">
      <w:pPr>
        <w:ind w:left="360"/>
        <w:rPr>
          <w:rFonts w:eastAsia="宋体"/>
          <w:sz w:val="20"/>
          <w:szCs w:val="20"/>
          <w:lang w:eastAsia="zh-CN"/>
        </w:rPr>
      </w:pPr>
      <w:r w:rsidRPr="000E3C6F">
        <w:rPr>
          <w:rFonts w:eastAsia="宋体"/>
          <w:sz w:val="20"/>
          <w:szCs w:val="20"/>
          <w:lang w:eastAsia="zh-CN"/>
        </w:rPr>
        <w:t>Insert / update/ delete operation must be performed in the Master database base table instead of slave database.</w:t>
      </w:r>
    </w:p>
    <w:p w14:paraId="60C9FADA" w14:textId="77777777" w:rsidR="006E4D66" w:rsidRPr="000E3C6F" w:rsidRDefault="006E4D66" w:rsidP="000E3C6F">
      <w:pPr>
        <w:ind w:left="360"/>
        <w:rPr>
          <w:rFonts w:eastAsia="宋体"/>
          <w:sz w:val="20"/>
          <w:szCs w:val="20"/>
          <w:lang w:eastAsia="zh-CN"/>
        </w:rPr>
      </w:pPr>
      <w:r w:rsidRPr="000E3C6F">
        <w:rPr>
          <w:rFonts w:eastAsia="宋体"/>
          <w:sz w:val="20"/>
          <w:szCs w:val="20"/>
          <w:lang w:eastAsia="zh-CN"/>
        </w:rPr>
        <w:t>Insert / update /delete operation must be performed in Master database base table but cannot insert into a view which point to another database.</w:t>
      </w:r>
    </w:p>
    <w:p w14:paraId="3FA97109" w14:textId="77777777" w:rsidR="006E4D66" w:rsidRPr="000E3C6F" w:rsidRDefault="006E4D66" w:rsidP="000E3C6F">
      <w:pPr>
        <w:ind w:left="360"/>
        <w:rPr>
          <w:rFonts w:eastAsia="宋体"/>
          <w:sz w:val="20"/>
          <w:szCs w:val="20"/>
          <w:lang w:eastAsia="zh-CN"/>
        </w:rPr>
      </w:pPr>
      <w:r w:rsidRPr="000E3C6F">
        <w:rPr>
          <w:rFonts w:eastAsia="宋体"/>
          <w:sz w:val="20"/>
          <w:szCs w:val="20"/>
          <w:lang w:eastAsia="zh-CN"/>
        </w:rPr>
        <w:t>When inserting into Dynamiccatelogue, NEXTXID function call must be invoked first and separated from the insert statement</w:t>
      </w:r>
    </w:p>
    <w:p w14:paraId="62623910" w14:textId="77777777" w:rsidR="006E4D66" w:rsidRPr="000E3C6F" w:rsidRDefault="006E4D66" w:rsidP="000E3C6F">
      <w:pPr>
        <w:ind w:left="360"/>
        <w:rPr>
          <w:rFonts w:eastAsia="宋体"/>
          <w:sz w:val="20"/>
          <w:szCs w:val="20"/>
          <w:lang w:eastAsia="zh-CN"/>
        </w:rPr>
      </w:pPr>
      <w:r w:rsidRPr="000E3C6F">
        <w:rPr>
          <w:rFonts w:eastAsia="宋体"/>
          <w:sz w:val="20"/>
          <w:szCs w:val="20"/>
          <w:lang w:eastAsia="zh-CN"/>
        </w:rPr>
        <w:t xml:space="preserve">e.g. </w:t>
      </w:r>
      <w:r w:rsidRPr="000E3C6F">
        <w:rPr>
          <w:rFonts w:eastAsia="宋体"/>
          <w:sz w:val="20"/>
          <w:szCs w:val="20"/>
          <w:lang w:eastAsia="zh-CN"/>
        </w:rPr>
        <w:tab/>
        <w:t>SET @variable := NEXTXID();</w:t>
      </w:r>
    </w:p>
    <w:p w14:paraId="6D340FFF" w14:textId="77777777" w:rsidR="006E4D66" w:rsidRPr="000E3C6F" w:rsidRDefault="006E4D66" w:rsidP="000E3C6F">
      <w:pPr>
        <w:ind w:left="360"/>
        <w:rPr>
          <w:rFonts w:eastAsia="宋体"/>
          <w:sz w:val="20"/>
          <w:szCs w:val="20"/>
          <w:lang w:eastAsia="zh-CN"/>
        </w:rPr>
      </w:pPr>
      <w:r w:rsidRPr="000E3C6F">
        <w:rPr>
          <w:rFonts w:eastAsia="宋体"/>
          <w:sz w:val="20"/>
          <w:szCs w:val="20"/>
          <w:lang w:eastAsia="zh-CN"/>
        </w:rPr>
        <w:t>INSERT INTO dynamiccatalogue (xid, val_en) VALUES (@variable, 'foo');</w:t>
      </w:r>
    </w:p>
    <w:p w14:paraId="0156AD24" w14:textId="5454B8CE" w:rsidR="006E4D66" w:rsidRPr="000E3C6F" w:rsidRDefault="006E4D66" w:rsidP="000E3C6F">
      <w:pPr>
        <w:ind w:left="360"/>
        <w:rPr>
          <w:rFonts w:eastAsia="宋体"/>
          <w:sz w:val="20"/>
          <w:szCs w:val="20"/>
          <w:lang w:eastAsia="zh-CN"/>
        </w:rPr>
      </w:pPr>
      <w:r w:rsidRPr="000E3C6F">
        <w:rPr>
          <w:rFonts w:eastAsia="宋体"/>
          <w:sz w:val="20"/>
          <w:szCs w:val="20"/>
          <w:lang w:eastAsia="zh-CN"/>
        </w:rPr>
        <w:t xml:space="preserve">Every developed SQL script must be verified in development environment with N-Master replication in </w:t>
      </w:r>
      <w:r w:rsidR="0080071D" w:rsidRPr="000E3C6F">
        <w:rPr>
          <w:rFonts w:eastAsia="宋体"/>
          <w:sz w:val="20"/>
          <w:szCs w:val="20"/>
          <w:lang w:eastAsia="zh-CN"/>
        </w:rPr>
        <w:t>place,</w:t>
      </w:r>
      <w:r w:rsidRPr="000E3C6F">
        <w:rPr>
          <w:rFonts w:eastAsia="宋体"/>
          <w:sz w:val="20"/>
          <w:szCs w:val="20"/>
          <w:lang w:eastAsia="zh-CN"/>
        </w:rPr>
        <w:t xml:space="preserve"> especially for SQL operating on global database, e.g. dynamiccatalogue, customer, customeraddress, etc. </w:t>
      </w:r>
    </w:p>
    <w:p w14:paraId="0553B631" w14:textId="1C8BD789" w:rsidR="005D50BF" w:rsidRPr="000C01E9" w:rsidRDefault="005D50BF" w:rsidP="003D02B2">
      <w:pPr>
        <w:ind w:left="360"/>
        <w:rPr>
          <w:rFonts w:eastAsiaTheme="minorEastAsia"/>
          <w:lang w:eastAsia="zh-CN"/>
        </w:rPr>
      </w:pPr>
    </w:p>
    <w:p w14:paraId="5A94AD66" w14:textId="77777777" w:rsidR="00333E6C" w:rsidRDefault="00333E6C" w:rsidP="00114B61">
      <w:pPr>
        <w:pStyle w:val="Heading1"/>
        <w:numPr>
          <w:ilvl w:val="0"/>
          <w:numId w:val="2"/>
        </w:numPr>
      </w:pPr>
      <w:bookmarkStart w:id="169" w:name="_Toc395872265"/>
      <w:r>
        <w:t>Coding Performance Guideline</w:t>
      </w:r>
      <w:bookmarkEnd w:id="169"/>
    </w:p>
    <w:p w14:paraId="18AF6F71" w14:textId="77777777" w:rsidR="00B85687" w:rsidRPr="00B85687" w:rsidRDefault="00B85687" w:rsidP="00B85687">
      <w:pPr>
        <w:pStyle w:val="ListParagraph"/>
        <w:keepNext/>
        <w:keepLines/>
        <w:numPr>
          <w:ilvl w:val="0"/>
          <w:numId w:val="1"/>
        </w:numPr>
        <w:spacing w:before="480" w:after="0"/>
        <w:contextualSpacing w:val="0"/>
        <w:outlineLvl w:val="0"/>
        <w:rPr>
          <w:rFonts w:cs="Times New Roman"/>
          <w:b/>
          <w:bCs/>
          <w:vanish/>
          <w:sz w:val="28"/>
          <w:szCs w:val="28"/>
        </w:rPr>
      </w:pPr>
      <w:bookmarkStart w:id="170" w:name="_Toc368665282"/>
      <w:bookmarkStart w:id="171" w:name="_Toc370041833"/>
      <w:bookmarkStart w:id="172" w:name="_Toc370043574"/>
      <w:bookmarkStart w:id="173" w:name="_Toc370074471"/>
      <w:bookmarkStart w:id="174" w:name="_Toc370076752"/>
      <w:bookmarkStart w:id="175" w:name="_Toc370118003"/>
      <w:bookmarkStart w:id="176" w:name="_Toc370134023"/>
      <w:bookmarkStart w:id="177" w:name="_Toc370135526"/>
      <w:bookmarkStart w:id="178" w:name="_Toc370137148"/>
      <w:bookmarkStart w:id="179" w:name="_Toc370137247"/>
      <w:bookmarkStart w:id="180" w:name="_Toc380998870"/>
      <w:bookmarkStart w:id="181" w:name="_Toc381001342"/>
      <w:bookmarkStart w:id="182" w:name="_Toc381003421"/>
      <w:bookmarkStart w:id="183" w:name="_Toc381025817"/>
      <w:bookmarkStart w:id="184" w:name="_Toc381025867"/>
      <w:bookmarkStart w:id="185" w:name="_Toc390787203"/>
      <w:bookmarkStart w:id="186" w:name="_Toc390863313"/>
      <w:bookmarkStart w:id="187" w:name="_Toc390863540"/>
      <w:bookmarkStart w:id="188" w:name="_Toc390863619"/>
      <w:bookmarkStart w:id="189" w:name="_Toc370043575"/>
      <w:bookmarkStart w:id="190" w:name="_Toc370074472"/>
      <w:bookmarkStart w:id="191" w:name="_Toc370076753"/>
      <w:bookmarkStart w:id="192" w:name="_Toc370118004"/>
      <w:bookmarkStart w:id="193" w:name="_Toc370134024"/>
      <w:bookmarkStart w:id="194" w:name="_Toc370135527"/>
      <w:bookmarkStart w:id="195" w:name="_Toc370137149"/>
      <w:bookmarkStart w:id="196" w:name="_Toc370137248"/>
      <w:bookmarkStart w:id="197" w:name="_Toc380998871"/>
      <w:bookmarkStart w:id="198" w:name="_Toc381001343"/>
      <w:bookmarkStart w:id="199" w:name="_Toc395791712"/>
      <w:bookmarkStart w:id="200" w:name="_Toc395791957"/>
      <w:bookmarkStart w:id="201" w:name="_Toc395866923"/>
      <w:bookmarkStart w:id="202" w:name="_Toc39587226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16F99117" w14:textId="74069451" w:rsidR="00333E6C" w:rsidRPr="00B85687" w:rsidRDefault="00754E36" w:rsidP="003A6468">
      <w:pPr>
        <w:pStyle w:val="Heading2"/>
        <w:rPr>
          <w:rFonts w:eastAsiaTheme="minorEastAsia"/>
          <w:lang w:eastAsia="zh-CN"/>
        </w:rPr>
      </w:pPr>
      <w:bookmarkStart w:id="203" w:name="_Toc395791713"/>
      <w:bookmarkStart w:id="204" w:name="_Toc395791958"/>
      <w:bookmarkStart w:id="205" w:name="_Toc395866924"/>
      <w:bookmarkStart w:id="206" w:name="_Toc395872267"/>
      <w:bookmarkStart w:id="207" w:name="_Toc395872268"/>
      <w:bookmarkEnd w:id="203"/>
      <w:bookmarkEnd w:id="204"/>
      <w:bookmarkEnd w:id="205"/>
      <w:bookmarkEnd w:id="206"/>
      <w:r w:rsidRPr="008E2B8E">
        <w:t>General</w:t>
      </w:r>
      <w:r>
        <w:t xml:space="preserve"> Performance Guideline</w:t>
      </w:r>
      <w:bookmarkEnd w:id="207"/>
    </w:p>
    <w:p w14:paraId="4D6796CD" w14:textId="31F68D89" w:rsidR="00754E36" w:rsidRDefault="00754E36" w:rsidP="003A6468">
      <w:pPr>
        <w:pStyle w:val="Heading3"/>
      </w:pPr>
      <w:bookmarkStart w:id="208" w:name="_Toc395872269"/>
      <w:r w:rsidRPr="008E2B8E">
        <w:t>Stress</w:t>
      </w:r>
      <w:r>
        <w:t xml:space="preserve"> Test</w:t>
      </w:r>
      <w:bookmarkEnd w:id="208"/>
    </w:p>
    <w:p w14:paraId="1E13BE2F" w14:textId="77777777" w:rsidR="00754E36" w:rsidRPr="00754E36" w:rsidRDefault="00754E36" w:rsidP="00754E36">
      <w:pPr>
        <w:ind w:left="360"/>
        <w:rPr>
          <w:lang w:eastAsia="zh-CN"/>
        </w:rPr>
      </w:pPr>
      <w:bookmarkStart w:id="209" w:name="_Toc347405571"/>
      <w:r>
        <w:rPr>
          <w:rFonts w:hint="eastAsia"/>
          <w:lang w:eastAsia="zh-CN"/>
        </w:rPr>
        <w:t>Stress Test plan and Test need to be executed to check the performance of module or functions that will be released</w:t>
      </w:r>
      <w:bookmarkEnd w:id="209"/>
    </w:p>
    <w:p w14:paraId="6558DDE8" w14:textId="7CE67830" w:rsidR="00754E36" w:rsidRPr="000F4DD3" w:rsidRDefault="00754E36" w:rsidP="003A6468">
      <w:pPr>
        <w:pStyle w:val="Heading3"/>
        <w:rPr>
          <w:rFonts w:eastAsiaTheme="minorEastAsia"/>
          <w:lang w:eastAsia="zh-CN"/>
        </w:rPr>
      </w:pPr>
      <w:bookmarkStart w:id="210" w:name="_Toc395872270"/>
      <w:r w:rsidRPr="00B85687">
        <w:rPr>
          <w:rFonts w:eastAsiaTheme="minorEastAsia"/>
          <w:lang w:eastAsia="zh-CN"/>
        </w:rPr>
        <w:t>New</w:t>
      </w:r>
      <w:r w:rsidRPr="000F4DD3">
        <w:rPr>
          <w:rFonts w:eastAsiaTheme="minorEastAsia"/>
          <w:lang w:eastAsia="zh-CN"/>
        </w:rPr>
        <w:t xml:space="preserve"> Module </w:t>
      </w:r>
      <w:r w:rsidRPr="003A6468">
        <w:t>Deployment</w:t>
      </w:r>
      <w:bookmarkEnd w:id="210"/>
    </w:p>
    <w:p w14:paraId="73EEE299" w14:textId="77777777" w:rsidR="00754E36" w:rsidRPr="0016518A" w:rsidRDefault="00754E36" w:rsidP="00754E36">
      <w:pPr>
        <w:ind w:left="360"/>
        <w:rPr>
          <w:lang w:eastAsia="zh-CN"/>
        </w:rPr>
      </w:pPr>
      <w:bookmarkStart w:id="211" w:name="_Toc347405569"/>
      <w:r>
        <w:rPr>
          <w:lang w:eastAsia="zh-CN"/>
        </w:rPr>
        <w:t>All new large module or large enhancements should have different menus or system setting to turn on country by country.</w:t>
      </w:r>
      <w:bookmarkEnd w:id="211"/>
    </w:p>
    <w:p w14:paraId="6DA54D44" w14:textId="26FDB38E" w:rsidR="00754E36" w:rsidRPr="00B85687" w:rsidRDefault="00553D7D" w:rsidP="003A6468">
      <w:pPr>
        <w:pStyle w:val="Heading3"/>
        <w:rPr>
          <w:rFonts w:eastAsiaTheme="minorEastAsia"/>
          <w:lang w:eastAsia="zh-CN"/>
        </w:rPr>
      </w:pPr>
      <w:bookmarkStart w:id="212" w:name="_Toc395872271"/>
      <w:r w:rsidRPr="003A6468">
        <w:rPr>
          <w:rFonts w:eastAsiaTheme="minorEastAsia"/>
          <w:lang w:eastAsia="zh-CN"/>
        </w:rPr>
        <w:t>Historical</w:t>
      </w:r>
      <w:r w:rsidRPr="00B85687">
        <w:rPr>
          <w:lang w:eastAsia="zh-CN"/>
        </w:rPr>
        <w:t xml:space="preserve"> Data Migration</w:t>
      </w:r>
      <w:bookmarkEnd w:id="212"/>
    </w:p>
    <w:p w14:paraId="4BDEFD50" w14:textId="6DDE09B4" w:rsidR="00B85687" w:rsidRDefault="00553D7D" w:rsidP="00553D7D">
      <w:pPr>
        <w:ind w:left="360"/>
        <w:rPr>
          <w:lang w:eastAsia="zh-CN"/>
        </w:rPr>
      </w:pPr>
      <w:bookmarkStart w:id="213" w:name="_Toc347405568"/>
      <w:r>
        <w:rPr>
          <w:lang w:eastAsia="zh-CN"/>
        </w:rPr>
        <w:t>All the new module or enhancement should consider the historical data migration.</w:t>
      </w:r>
      <w:bookmarkEnd w:id="213"/>
      <w:r>
        <w:rPr>
          <w:lang w:eastAsia="zh-CN"/>
        </w:rPr>
        <w:t xml:space="preserve"> </w:t>
      </w:r>
    </w:p>
    <w:p w14:paraId="46021301" w14:textId="77777777" w:rsidR="00553D7D" w:rsidRPr="00754E36" w:rsidRDefault="00553D7D" w:rsidP="003A6468">
      <w:pPr>
        <w:ind w:left="360"/>
      </w:pPr>
    </w:p>
    <w:p w14:paraId="444AFC85" w14:textId="30B7BAAC" w:rsidR="00754E36" w:rsidRPr="00F72D3B" w:rsidRDefault="00754E36" w:rsidP="003A6468">
      <w:pPr>
        <w:pStyle w:val="Heading2"/>
        <w:rPr>
          <w:rFonts w:eastAsiaTheme="minorEastAsia"/>
          <w:lang w:eastAsia="zh-CN"/>
        </w:rPr>
      </w:pPr>
      <w:bookmarkStart w:id="214" w:name="_Toc395872272"/>
      <w:r>
        <w:t>Replication error and lagging</w:t>
      </w:r>
      <w:bookmarkEnd w:id="214"/>
    </w:p>
    <w:p w14:paraId="157AC83E" w14:textId="280F1BC4" w:rsidR="00FE2917" w:rsidRPr="00F72D3B" w:rsidRDefault="004D536E" w:rsidP="003A6468">
      <w:pPr>
        <w:pStyle w:val="Heading3"/>
        <w:rPr>
          <w:rFonts w:eastAsiaTheme="minorEastAsia"/>
          <w:lang w:eastAsia="zh-CN"/>
        </w:rPr>
      </w:pPr>
      <w:bookmarkStart w:id="215" w:name="_Toc395872273"/>
      <w:bookmarkStart w:id="216" w:name="_Toc347405570"/>
      <w:r>
        <w:t>N</w:t>
      </w:r>
      <w:r w:rsidR="00FE2917">
        <w:t>o</w:t>
      </w:r>
      <w:r w:rsidR="00A07882">
        <w:rPr>
          <w:rFonts w:hint="eastAsia"/>
        </w:rPr>
        <w:t>t</w:t>
      </w:r>
      <w:r w:rsidR="00A07882">
        <w:rPr>
          <w:rFonts w:hint="eastAsia"/>
          <w:lang w:eastAsia="zh-CN"/>
        </w:rPr>
        <w:t xml:space="preserve"> </w:t>
      </w:r>
      <w:r w:rsidR="00A07882" w:rsidRPr="00A07882">
        <w:rPr>
          <w:rFonts w:hint="eastAsia"/>
        </w:rPr>
        <w:t>insert</w:t>
      </w:r>
      <w:r w:rsidR="00A07882">
        <w:rPr>
          <w:rFonts w:hint="eastAsia"/>
          <w:lang w:eastAsia="zh-CN"/>
        </w:rPr>
        <w:t xml:space="preserve"> local Global </w:t>
      </w:r>
      <w:r>
        <w:rPr>
          <w:lang w:eastAsia="zh-CN"/>
        </w:rPr>
        <w:t>database</w:t>
      </w:r>
      <w:bookmarkEnd w:id="215"/>
    </w:p>
    <w:p w14:paraId="4B77F9E5" w14:textId="5AF14097" w:rsidR="00A07882" w:rsidRDefault="00FE2917" w:rsidP="00FE2917">
      <w:pPr>
        <w:ind w:left="360"/>
        <w:rPr>
          <w:lang w:eastAsia="zh-CN"/>
        </w:rPr>
      </w:pPr>
      <w:r>
        <w:rPr>
          <w:lang w:eastAsia="zh-CN"/>
        </w:rPr>
        <w:t xml:space="preserve">Do not insert local Global database, instead, move the function to APAC with correct permission setup, APAC site will be central point of inserting data into Global database </w:t>
      </w:r>
      <w:r w:rsidR="00A07882">
        <w:rPr>
          <w:rFonts w:hint="eastAsia"/>
          <w:lang w:eastAsia="zh-CN"/>
        </w:rPr>
        <w:t>when</w:t>
      </w:r>
      <w:r>
        <w:rPr>
          <w:lang w:eastAsia="zh-CN"/>
        </w:rPr>
        <w:t xml:space="preserve"> </w:t>
      </w:r>
      <w:r w:rsidR="00A07882">
        <w:rPr>
          <w:rFonts w:hint="eastAsia"/>
          <w:lang w:eastAsia="zh-CN"/>
        </w:rPr>
        <w:t>developing/design new functions in country site</w:t>
      </w:r>
      <w:bookmarkEnd w:id="216"/>
      <w:r>
        <w:rPr>
          <w:lang w:eastAsia="zh-CN"/>
        </w:rPr>
        <w:t>.</w:t>
      </w:r>
    </w:p>
    <w:p w14:paraId="0F235E9C" w14:textId="77777777" w:rsidR="00FE2917" w:rsidRPr="004429D6" w:rsidRDefault="00FE2917" w:rsidP="00FE2917">
      <w:pPr>
        <w:ind w:left="360"/>
        <w:rPr>
          <w:lang w:eastAsia="zh-CN"/>
        </w:rPr>
      </w:pPr>
    </w:p>
    <w:p w14:paraId="5081F04A" w14:textId="1C170F23" w:rsidR="00333E6C" w:rsidRPr="00F72D3B" w:rsidRDefault="00333E6C" w:rsidP="003A6468">
      <w:pPr>
        <w:pStyle w:val="Heading2"/>
        <w:rPr>
          <w:rFonts w:eastAsiaTheme="minorEastAsia"/>
          <w:lang w:eastAsia="zh-CN"/>
        </w:rPr>
      </w:pPr>
      <w:bookmarkStart w:id="217" w:name="_Toc395872274"/>
      <w:r>
        <w:t>MySQL performance</w:t>
      </w:r>
      <w:bookmarkEnd w:id="217"/>
    </w:p>
    <w:p w14:paraId="3861F516" w14:textId="70EA9F52" w:rsidR="009310B9" w:rsidRDefault="009310B9" w:rsidP="003A6468">
      <w:pPr>
        <w:pStyle w:val="Heading3"/>
        <w:rPr>
          <w:lang w:eastAsia="zh-CN"/>
        </w:rPr>
      </w:pPr>
      <w:bookmarkStart w:id="218" w:name="_Toc395872275"/>
      <w:r>
        <w:t>Database</w:t>
      </w:r>
      <w:r>
        <w:rPr>
          <w:lang w:eastAsia="zh-CN"/>
        </w:rPr>
        <w:t xml:space="preserve"> Connection</w:t>
      </w:r>
      <w:bookmarkEnd w:id="218"/>
    </w:p>
    <w:p w14:paraId="21042CAE" w14:textId="77777777" w:rsidR="009310B9" w:rsidRDefault="009310B9" w:rsidP="009310B9">
      <w:pPr>
        <w:ind w:left="360"/>
        <w:rPr>
          <w:lang w:eastAsia="zh-CN"/>
        </w:rPr>
      </w:pPr>
      <w:bookmarkStart w:id="219" w:name="_Toc347405573"/>
      <w:r>
        <w:rPr>
          <w:rFonts w:hint="eastAsia"/>
          <w:lang w:eastAsia="zh-CN"/>
        </w:rPr>
        <w:t>There will have more VIEW DB server</w:t>
      </w:r>
      <w:r>
        <w:rPr>
          <w:rFonts w:eastAsia="宋体" w:hint="eastAsia"/>
          <w:lang w:eastAsia="zh-CN"/>
        </w:rPr>
        <w:t>s</w:t>
      </w:r>
      <w:r>
        <w:rPr>
          <w:rFonts w:hint="eastAsia"/>
          <w:lang w:eastAsia="zh-CN"/>
        </w:rPr>
        <w:t xml:space="preserve"> </w:t>
      </w:r>
      <w:r>
        <w:rPr>
          <w:rFonts w:eastAsia="宋体" w:hint="eastAsia"/>
          <w:lang w:eastAsia="zh-CN"/>
        </w:rPr>
        <w:t xml:space="preserve">with load-balanced </w:t>
      </w:r>
      <w:r>
        <w:rPr>
          <w:rFonts w:hint="eastAsia"/>
          <w:lang w:eastAsia="zh-CN"/>
        </w:rPr>
        <w:t xml:space="preserve">in </w:t>
      </w:r>
      <w:r>
        <w:rPr>
          <w:rFonts w:eastAsia="宋体" w:hint="eastAsia"/>
          <w:lang w:eastAsia="zh-CN"/>
        </w:rPr>
        <w:t xml:space="preserve">live </w:t>
      </w:r>
      <w:r>
        <w:rPr>
          <w:lang w:eastAsia="zh-CN"/>
        </w:rPr>
        <w:t>environment</w:t>
      </w:r>
      <w:r>
        <w:rPr>
          <w:rFonts w:hint="eastAsia"/>
          <w:lang w:eastAsia="zh-CN"/>
        </w:rPr>
        <w:t xml:space="preserve">, please make sure follow </w:t>
      </w:r>
      <w:r>
        <w:rPr>
          <w:lang w:eastAsia="zh-CN"/>
        </w:rPr>
        <w:t>existing</w:t>
      </w:r>
      <w:r>
        <w:rPr>
          <w:rFonts w:hint="eastAsia"/>
          <w:lang w:eastAsia="zh-CN"/>
        </w:rPr>
        <w:t xml:space="preserve"> code and please don</w:t>
      </w:r>
      <w:r>
        <w:rPr>
          <w:lang w:eastAsia="zh-CN"/>
        </w:rPr>
        <w:t>’</w:t>
      </w:r>
      <w:r>
        <w:rPr>
          <w:rFonts w:hint="eastAsia"/>
          <w:lang w:eastAsia="zh-CN"/>
        </w:rPr>
        <w:t xml:space="preserve">t try initiate </w:t>
      </w:r>
      <w:r>
        <w:rPr>
          <w:rFonts w:eastAsia="宋体" w:hint="eastAsia"/>
          <w:lang w:eastAsia="zh-CN"/>
        </w:rPr>
        <w:t xml:space="preserve">DB </w:t>
      </w:r>
      <w:r>
        <w:rPr>
          <w:rFonts w:hint="eastAsia"/>
          <w:lang w:eastAsia="zh-CN"/>
        </w:rPr>
        <w:t>connections everywhere</w:t>
      </w:r>
      <w:bookmarkEnd w:id="219"/>
    </w:p>
    <w:p w14:paraId="6345FFDA" w14:textId="3DAB92EB" w:rsidR="00FE2917" w:rsidRPr="00F72D3B" w:rsidRDefault="00FE2917" w:rsidP="003A6468">
      <w:pPr>
        <w:pStyle w:val="Heading3"/>
        <w:rPr>
          <w:rFonts w:eastAsiaTheme="minorEastAsia"/>
          <w:lang w:eastAsia="zh-CN"/>
        </w:rPr>
      </w:pPr>
      <w:bookmarkStart w:id="220" w:name="_Toc395872276"/>
      <w:r>
        <w:t>Dynamiccatalogue</w:t>
      </w:r>
      <w:bookmarkEnd w:id="220"/>
    </w:p>
    <w:p w14:paraId="39CA5025" w14:textId="353583BA" w:rsidR="00FE2917" w:rsidRDefault="00FE2917" w:rsidP="00754E36">
      <w:pPr>
        <w:ind w:left="360"/>
        <w:rPr>
          <w:lang w:eastAsia="zh-CN"/>
        </w:rPr>
      </w:pPr>
      <w:r>
        <w:rPr>
          <w:lang w:eastAsia="zh-CN"/>
        </w:rPr>
        <w:t>N</w:t>
      </w:r>
      <w:r>
        <w:rPr>
          <w:rFonts w:hint="eastAsia"/>
          <w:lang w:eastAsia="zh-CN"/>
        </w:rPr>
        <w:t xml:space="preserve">ew developed </w:t>
      </w:r>
      <w:r>
        <w:rPr>
          <w:lang w:eastAsia="zh-CN"/>
        </w:rPr>
        <w:t>functions</w:t>
      </w:r>
      <w:r>
        <w:rPr>
          <w:rFonts w:hint="eastAsia"/>
          <w:lang w:eastAsia="zh-CN"/>
        </w:rPr>
        <w:t xml:space="preserve"> need to store its own multiple languages into its own table instea</w:t>
      </w:r>
      <w:r w:rsidR="00754E36">
        <w:rPr>
          <w:rFonts w:hint="eastAsia"/>
          <w:lang w:eastAsia="zh-CN"/>
        </w:rPr>
        <w:t>d of still writing into dynamic</w:t>
      </w:r>
      <w:r>
        <w:rPr>
          <w:rFonts w:hint="eastAsia"/>
          <w:lang w:eastAsia="zh-CN"/>
        </w:rPr>
        <w:t>catagolue table</w:t>
      </w:r>
    </w:p>
    <w:p w14:paraId="6D4DE07F" w14:textId="77777777" w:rsidR="000E3C6F" w:rsidRPr="000E3C6F" w:rsidRDefault="000E3C6F" w:rsidP="000E3C6F">
      <w:pPr>
        <w:ind w:left="360"/>
        <w:rPr>
          <w:lang w:eastAsia="zh-CN"/>
        </w:rPr>
      </w:pPr>
      <w:r w:rsidRPr="000E3C6F">
        <w:rPr>
          <w:lang w:eastAsia="zh-CN"/>
        </w:rPr>
        <w:t>Never write update of dynamiccatalogue without any where condition. For example, following SQL is strictly prohibited.</w:t>
      </w:r>
    </w:p>
    <w:p w14:paraId="5FAA542F" w14:textId="77777777" w:rsidR="000E3C6F" w:rsidRPr="000E3C6F" w:rsidRDefault="000E3C6F" w:rsidP="000E3C6F">
      <w:pPr>
        <w:ind w:left="360"/>
        <w:rPr>
          <w:lang w:eastAsia="zh-CN"/>
        </w:rPr>
      </w:pPr>
      <w:r w:rsidRPr="000E3C6F">
        <w:rPr>
          <w:lang w:eastAsia="zh-CN"/>
        </w:rPr>
        <w:t>UPDATE dynamiccatalogue    SET Val_cn= REPLACE(Val_cn,'\\\\',''),Val_en= REPLACE(Val_en,'\\\\',''),Val_hk= REPLACE(Val_hk,'\\\\',''),Val_ko= REPLACE(Val_ko,'\\\\',''),Val_th= REPLACE(Val_th,'\\\\',''),Val_cntw= REPLACE(Val_cntw,'\\\\',''),Val_vn= REPLACE(Val_vn,'\\\\','');</w:t>
      </w:r>
    </w:p>
    <w:p w14:paraId="48030C06" w14:textId="3867D594" w:rsidR="000E3C6F" w:rsidRPr="000E3C6F" w:rsidRDefault="009310B9" w:rsidP="000E3C6F">
      <w:pPr>
        <w:ind w:left="360"/>
        <w:rPr>
          <w:lang w:eastAsia="zh-CN"/>
        </w:rPr>
      </w:pPr>
      <w:r>
        <w:rPr>
          <w:rFonts w:hint="eastAsia"/>
          <w:lang w:eastAsia="zh-CN"/>
        </w:rPr>
        <w:t>For new function th</w:t>
      </w:r>
      <w:r>
        <w:rPr>
          <w:lang w:eastAsia="zh-CN"/>
        </w:rPr>
        <w:t>at</w:t>
      </w:r>
      <w:r w:rsidR="000E3C6F" w:rsidRPr="000E3C6F">
        <w:rPr>
          <w:rFonts w:hint="eastAsia"/>
          <w:lang w:eastAsia="zh-CN"/>
        </w:rPr>
        <w:t xml:space="preserve"> you are working on, SQL_C_Static and SQL_X_Static shall be not used.</w:t>
      </w:r>
    </w:p>
    <w:p w14:paraId="7CBED3C0" w14:textId="3ECC6324" w:rsidR="00754E36" w:rsidRPr="003A6468" w:rsidRDefault="000E3C6F" w:rsidP="003A6468">
      <w:pPr>
        <w:pStyle w:val="Heading3"/>
      </w:pPr>
      <w:bookmarkStart w:id="221" w:name="_Toc395872277"/>
      <w:r>
        <w:t>Temp table</w:t>
      </w:r>
      <w:bookmarkEnd w:id="221"/>
      <w:r>
        <w:t xml:space="preserve"> </w:t>
      </w:r>
    </w:p>
    <w:p w14:paraId="59E3A0AB" w14:textId="29EC9039" w:rsidR="000E3C6F" w:rsidRPr="000E3C6F" w:rsidRDefault="000E3C6F" w:rsidP="000E3C6F">
      <w:pPr>
        <w:ind w:left="360"/>
        <w:rPr>
          <w:lang w:eastAsia="zh-CN"/>
        </w:rPr>
      </w:pPr>
      <w:r w:rsidRPr="000E3C6F">
        <w:rPr>
          <w:rFonts w:hint="eastAsia"/>
          <w:lang w:eastAsia="zh-CN"/>
        </w:rPr>
        <w:t xml:space="preserve">Try </w:t>
      </w:r>
      <w:r w:rsidR="00C03B4D" w:rsidRPr="000E3C6F">
        <w:rPr>
          <w:lang w:eastAsia="zh-CN"/>
        </w:rPr>
        <w:t>eliminating the usage of tmp table, if necessary, using</w:t>
      </w:r>
      <w:r w:rsidRPr="000E3C6F">
        <w:rPr>
          <w:rFonts w:hint="eastAsia"/>
          <w:lang w:eastAsia="zh-CN"/>
        </w:rPr>
        <w:t xml:space="preserve"> memory table instead to avoid more I/O</w:t>
      </w:r>
    </w:p>
    <w:p w14:paraId="4A2857F3" w14:textId="71248A25" w:rsidR="000E3C6F" w:rsidRPr="00861314" w:rsidRDefault="000E3C6F" w:rsidP="003A6468">
      <w:pPr>
        <w:pStyle w:val="Heading3"/>
        <w:rPr>
          <w:rFonts w:eastAsiaTheme="minorEastAsia"/>
          <w:lang w:eastAsia="zh-CN"/>
        </w:rPr>
      </w:pPr>
      <w:bookmarkStart w:id="222" w:name="_Toc395872278"/>
      <w:r>
        <w:t>Sub query</w:t>
      </w:r>
      <w:bookmarkEnd w:id="222"/>
      <w:r>
        <w:t xml:space="preserve"> </w:t>
      </w:r>
    </w:p>
    <w:p w14:paraId="2BB5EEE6" w14:textId="77777777" w:rsidR="000E3C6F" w:rsidRPr="000E3C6F" w:rsidRDefault="000E3C6F" w:rsidP="000E3C6F">
      <w:pPr>
        <w:ind w:left="360"/>
        <w:rPr>
          <w:lang w:eastAsia="zh-CN"/>
        </w:rPr>
      </w:pPr>
      <w:r w:rsidRPr="000E3C6F">
        <w:rPr>
          <w:lang w:eastAsia="zh-CN"/>
        </w:rPr>
        <w:t>Avoid writing long query with subquery.  Try to use separate query to replace the subquery and create proper indexes on the separate query to improve performance.</w:t>
      </w:r>
    </w:p>
    <w:p w14:paraId="796E21D8" w14:textId="77777777" w:rsidR="000E3C6F" w:rsidRPr="000E3C6F" w:rsidRDefault="000E3C6F" w:rsidP="000E3C6F">
      <w:pPr>
        <w:ind w:left="360"/>
        <w:rPr>
          <w:lang w:eastAsia="zh-CN"/>
        </w:rPr>
      </w:pPr>
      <w:r w:rsidRPr="000E3C6F">
        <w:rPr>
          <w:rFonts w:hint="eastAsia"/>
          <w:lang w:eastAsia="zh-CN"/>
        </w:rPr>
        <w:t>Try eliminate sub-query with limit 1</w:t>
      </w:r>
    </w:p>
    <w:p w14:paraId="3DA1DD5C" w14:textId="77777777" w:rsidR="00F075C6" w:rsidRDefault="00F075C6" w:rsidP="00F075C6">
      <w:pPr>
        <w:ind w:left="360"/>
        <w:rPr>
          <w:lang w:eastAsia="zh-CN"/>
        </w:rPr>
      </w:pPr>
      <w:r w:rsidRPr="00F075C6">
        <w:rPr>
          <w:lang w:eastAsia="zh-CN"/>
        </w:rPr>
        <w:t>W</w:t>
      </w:r>
      <w:r w:rsidRPr="00F075C6">
        <w:rPr>
          <w:rFonts w:hint="eastAsia"/>
          <w:lang w:eastAsia="zh-CN"/>
        </w:rPr>
        <w:t xml:space="preserve">henever possible, please use </w:t>
      </w:r>
      <w:r w:rsidRPr="00F075C6">
        <w:rPr>
          <w:lang w:eastAsia="zh-CN"/>
        </w:rPr>
        <w:t>“</w:t>
      </w:r>
      <w:r w:rsidRPr="00F075C6">
        <w:rPr>
          <w:rFonts w:hint="eastAsia"/>
          <w:lang w:eastAsia="zh-CN"/>
        </w:rPr>
        <w:t>Explain</w:t>
      </w:r>
      <w:r w:rsidRPr="00F075C6">
        <w:rPr>
          <w:lang w:eastAsia="zh-CN"/>
        </w:rPr>
        <w:t>”</w:t>
      </w:r>
      <w:r w:rsidRPr="00F075C6">
        <w:rPr>
          <w:rFonts w:hint="eastAsia"/>
          <w:lang w:eastAsia="zh-CN"/>
        </w:rPr>
        <w:t xml:space="preserve"> to check what is the query plan and use </w:t>
      </w:r>
      <w:r w:rsidRPr="00F075C6">
        <w:rPr>
          <w:lang w:eastAsia="zh-CN"/>
        </w:rPr>
        <w:t>“</w:t>
      </w:r>
      <w:r w:rsidRPr="00F075C6">
        <w:rPr>
          <w:rFonts w:hint="eastAsia"/>
          <w:lang w:eastAsia="zh-CN"/>
        </w:rPr>
        <w:t>Profile</w:t>
      </w:r>
      <w:r w:rsidRPr="00F075C6">
        <w:rPr>
          <w:lang w:eastAsia="zh-CN"/>
        </w:rPr>
        <w:t>”</w:t>
      </w:r>
      <w:r w:rsidRPr="00F075C6">
        <w:rPr>
          <w:rFonts w:hint="eastAsia"/>
          <w:lang w:eastAsia="zh-CN"/>
        </w:rPr>
        <w:t xml:space="preserve"> to see what was happening behind</w:t>
      </w:r>
    </w:p>
    <w:p w14:paraId="74B721BA" w14:textId="35AA0B11" w:rsidR="007F31BB" w:rsidRPr="00E3542B" w:rsidRDefault="007F31BB" w:rsidP="003A6468">
      <w:pPr>
        <w:pStyle w:val="Heading3"/>
        <w:rPr>
          <w:rFonts w:eastAsiaTheme="minorEastAsia"/>
          <w:lang w:eastAsia="zh-CN"/>
        </w:rPr>
      </w:pPr>
      <w:bookmarkStart w:id="223" w:name="_Toc395872279"/>
      <w:bookmarkStart w:id="224" w:name="_Toc347405576"/>
      <w:r>
        <w:rPr>
          <w:rFonts w:hint="eastAsia"/>
          <w:lang w:eastAsia="zh-CN"/>
        </w:rPr>
        <w:t>Cache table</w:t>
      </w:r>
      <w:bookmarkEnd w:id="223"/>
      <w:r>
        <w:rPr>
          <w:rFonts w:hint="eastAsia"/>
          <w:lang w:eastAsia="zh-CN"/>
        </w:rPr>
        <w:t xml:space="preserve"> </w:t>
      </w:r>
      <w:bookmarkEnd w:id="224"/>
    </w:p>
    <w:p w14:paraId="3095DD00" w14:textId="77777777" w:rsidR="007F31BB" w:rsidRPr="004429D6" w:rsidRDefault="007F31BB" w:rsidP="007F31BB">
      <w:pPr>
        <w:ind w:left="360"/>
        <w:rPr>
          <w:lang w:eastAsia="zh-CN"/>
        </w:rPr>
      </w:pPr>
      <w:r>
        <w:rPr>
          <w:lang w:eastAsia="zh-CN"/>
        </w:rPr>
        <w:t>Try to avoid cache table if possible. The cache table should be for multiple users. Should try to avoid create cache table for report of one person.</w:t>
      </w:r>
    </w:p>
    <w:p w14:paraId="004C095E" w14:textId="5804550E" w:rsidR="007F31BB" w:rsidRPr="004429D6" w:rsidRDefault="007F31BB" w:rsidP="007F31BB">
      <w:pPr>
        <w:ind w:left="360"/>
        <w:rPr>
          <w:lang w:eastAsia="zh-CN"/>
        </w:rPr>
      </w:pPr>
      <w:r w:rsidRPr="007F31BB">
        <w:rPr>
          <w:lang w:eastAsia="zh-CN"/>
        </w:rPr>
        <w:t xml:space="preserve">Avoid </w:t>
      </w:r>
      <w:r>
        <w:rPr>
          <w:lang w:eastAsia="zh-CN"/>
        </w:rPr>
        <w:t>using</w:t>
      </w:r>
      <w:r w:rsidRPr="007F31BB">
        <w:rPr>
          <w:lang w:eastAsia="zh-CN"/>
        </w:rPr>
        <w:t xml:space="preserve"> “</w:t>
      </w:r>
      <w:r w:rsidRPr="007F31BB">
        <w:rPr>
          <w:rFonts w:hint="eastAsia"/>
          <w:lang w:eastAsia="zh-CN"/>
        </w:rPr>
        <w:t>delete cache table</w:t>
      </w:r>
      <w:r w:rsidRPr="007F31BB">
        <w:rPr>
          <w:lang w:eastAsia="zh-CN"/>
        </w:rPr>
        <w:t>”, try use truncate, as it is faster</w:t>
      </w:r>
      <w:r w:rsidRPr="007F31BB">
        <w:rPr>
          <w:rFonts w:hint="eastAsia"/>
          <w:lang w:eastAsia="zh-CN"/>
        </w:rPr>
        <w:t xml:space="preserve"> </w:t>
      </w:r>
      <w:r w:rsidRPr="007F31BB">
        <w:rPr>
          <w:lang w:eastAsia="zh-CN"/>
        </w:rPr>
        <w:t>than delete</w:t>
      </w:r>
      <w:r w:rsidRPr="007F31BB">
        <w:rPr>
          <w:rFonts w:hint="eastAsia"/>
          <w:lang w:eastAsia="zh-CN"/>
        </w:rPr>
        <w:t xml:space="preserve"> statement</w:t>
      </w:r>
    </w:p>
    <w:p w14:paraId="00100FC1" w14:textId="769415CA" w:rsidR="007F31BB" w:rsidRDefault="007F31BB" w:rsidP="007F31BB">
      <w:pPr>
        <w:ind w:left="360"/>
        <w:rPr>
          <w:ins w:id="225" w:author="Darren Tao [2]" w:date="2015-04-16T09:34:00Z"/>
          <w:lang w:eastAsia="zh-CN"/>
        </w:rPr>
      </w:pPr>
      <w:r w:rsidRPr="007F31BB">
        <w:rPr>
          <w:rFonts w:hint="eastAsia"/>
          <w:lang w:eastAsia="zh-CN"/>
        </w:rPr>
        <w:t xml:space="preserve">Consider update cache base on update one instead of refresh whole table, </w:t>
      </w:r>
      <w:r w:rsidRPr="007F31BB">
        <w:rPr>
          <w:lang w:eastAsia="zh-CN"/>
        </w:rPr>
        <w:t xml:space="preserve">i.e. </w:t>
      </w:r>
      <w:r w:rsidRPr="007F31BB">
        <w:rPr>
          <w:rFonts w:hint="eastAsia"/>
          <w:lang w:eastAsia="zh-CN"/>
        </w:rPr>
        <w:t>update set *** employee_ca</w:t>
      </w:r>
      <w:r>
        <w:rPr>
          <w:lang w:eastAsia="zh-CN"/>
        </w:rPr>
        <w:t>c</w:t>
      </w:r>
      <w:r w:rsidRPr="007F31BB">
        <w:rPr>
          <w:rFonts w:hint="eastAsia"/>
          <w:lang w:eastAsia="zh-CN"/>
        </w:rPr>
        <w:t>he where id = 3), then the cache will be updated more efficient</w:t>
      </w:r>
      <w:r w:rsidRPr="007F31BB">
        <w:rPr>
          <w:lang w:eastAsia="zh-CN"/>
        </w:rPr>
        <w:t>ly</w:t>
      </w:r>
    </w:p>
    <w:p w14:paraId="3109C497" w14:textId="026DA997" w:rsidR="003F5825" w:rsidRPr="00861314" w:rsidRDefault="003F5825" w:rsidP="003F5825">
      <w:pPr>
        <w:pStyle w:val="Heading3"/>
        <w:rPr>
          <w:ins w:id="226" w:author="Darren Tao [2]" w:date="2015-04-16T09:34:00Z"/>
          <w:rFonts w:eastAsiaTheme="minorEastAsia"/>
          <w:lang w:eastAsia="zh-CN"/>
        </w:rPr>
      </w:pPr>
      <w:ins w:id="227" w:author="Darren Tao [2]" w:date="2015-04-16T09:35:00Z">
        <w:r>
          <w:t>Time Zone</w:t>
        </w:r>
      </w:ins>
    </w:p>
    <w:p w14:paraId="19281065" w14:textId="7FA8C2BC" w:rsidR="003F5825" w:rsidRDefault="003F5825" w:rsidP="007F31BB">
      <w:pPr>
        <w:ind w:left="360"/>
        <w:rPr>
          <w:ins w:id="228" w:author="Darren Tao [2]" w:date="2015-04-16T09:45:00Z"/>
          <w:rFonts w:eastAsiaTheme="minorEastAsia"/>
          <w:lang w:eastAsia="zh-CN"/>
        </w:rPr>
      </w:pPr>
      <w:ins w:id="229" w:author="Darren Tao [2]" w:date="2015-04-16T09:35:00Z">
        <w:r>
          <w:rPr>
            <w:rFonts w:eastAsiaTheme="minorEastAsia"/>
            <w:lang w:eastAsia="zh-CN"/>
          </w:rPr>
          <w:t>I</w:t>
        </w:r>
        <w:r>
          <w:rPr>
            <w:rFonts w:eastAsiaTheme="minorEastAsia" w:hint="eastAsia"/>
            <w:lang w:eastAsia="zh-CN"/>
          </w:rPr>
          <w:t>n</w:t>
        </w:r>
        <w:r>
          <w:rPr>
            <w:rFonts w:eastAsiaTheme="minorEastAsia"/>
            <w:lang w:eastAsia="zh-CN"/>
          </w:rPr>
          <w:t xml:space="preserve"> some scenario, we need to insert current data time into database just like field last update time.  in this scenario, normally developer will use now method in MySQL. </w:t>
        </w:r>
      </w:ins>
      <w:ins w:id="230" w:author="Darren Tao [2]" w:date="2015-04-16T09:36:00Z">
        <w:r>
          <w:rPr>
            <w:rFonts w:eastAsiaTheme="minorEastAsia"/>
            <w:lang w:eastAsia="zh-CN"/>
          </w:rPr>
          <w:t>but as VIEW system support lots countries with different time zone, and even different in same country. So as rule, in VIEW</w:t>
        </w:r>
        <w:r>
          <w:rPr>
            <w:rFonts w:eastAsiaTheme="minorEastAsia" w:hint="eastAsia"/>
            <w:lang w:eastAsia="zh-CN"/>
          </w:rPr>
          <w:t xml:space="preserve"> </w:t>
        </w:r>
      </w:ins>
      <w:ins w:id="231" w:author="Darren Tao [2]" w:date="2015-04-16T09:37:00Z">
        <w:r>
          <w:rPr>
            <w:rFonts w:eastAsiaTheme="minorEastAsia"/>
            <w:lang w:eastAsia="zh-CN"/>
          </w:rPr>
          <w:t>development</w:t>
        </w:r>
      </w:ins>
      <w:ins w:id="232" w:author="Darren Tao [2]" w:date="2015-04-16T09:36:00Z">
        <w:r>
          <w:rPr>
            <w:rFonts w:eastAsiaTheme="minorEastAsia" w:hint="eastAsia"/>
            <w:lang w:eastAsia="zh-CN"/>
          </w:rPr>
          <w:t>,</w:t>
        </w:r>
      </w:ins>
      <w:ins w:id="233" w:author="Darren Tao [2]" w:date="2015-04-16T09:37:00Z">
        <w:r>
          <w:rPr>
            <w:rFonts w:eastAsiaTheme="minorEastAsia"/>
            <w:lang w:eastAsia="zh-CN"/>
          </w:rPr>
          <w:t xml:space="preserve"> we forbid to use Now method, instead to use a PHP constant “BRANCHNOW” to add the current time into database. </w:t>
        </w:r>
      </w:ins>
    </w:p>
    <w:p w14:paraId="5E0E3714" w14:textId="77777777" w:rsidR="00365A06" w:rsidRDefault="00365A06" w:rsidP="007F31BB">
      <w:pPr>
        <w:ind w:left="360"/>
        <w:rPr>
          <w:ins w:id="234" w:author="Darren Tao [2]" w:date="2015-04-16T09:45:00Z"/>
          <w:rFonts w:eastAsiaTheme="minorEastAsia"/>
          <w:lang w:eastAsia="zh-CN"/>
        </w:rPr>
      </w:pPr>
    </w:p>
    <w:p w14:paraId="6263E7A9" w14:textId="77777777" w:rsidR="00365A06" w:rsidRDefault="00365A06" w:rsidP="007F31BB">
      <w:pPr>
        <w:ind w:left="360"/>
        <w:rPr>
          <w:rFonts w:eastAsiaTheme="minorEastAsia"/>
          <w:lang w:eastAsia="zh-CN"/>
        </w:rPr>
      </w:pPr>
    </w:p>
    <w:p w14:paraId="4641E488" w14:textId="3F14498D" w:rsidR="00455CAC" w:rsidRDefault="00413567" w:rsidP="003A6468">
      <w:pPr>
        <w:pStyle w:val="Heading3"/>
        <w:rPr>
          <w:lang w:eastAsia="zh-CN"/>
        </w:rPr>
      </w:pPr>
      <w:bookmarkStart w:id="235" w:name="_Toc395872280"/>
      <w:r w:rsidRPr="003A6468">
        <w:rPr>
          <w:lang w:eastAsia="zh-CN"/>
        </w:rPr>
        <w:t>Rules</w:t>
      </w:r>
      <w:r>
        <w:rPr>
          <w:rFonts w:eastAsiaTheme="minorEastAsia"/>
          <w:lang w:eastAsia="zh-CN"/>
        </w:rPr>
        <w:t xml:space="preserve"> of </w:t>
      </w:r>
      <w:r w:rsidR="00455CAC">
        <w:rPr>
          <w:lang w:eastAsia="zh-CN"/>
        </w:rPr>
        <w:t>Index Usage</w:t>
      </w:r>
      <w:bookmarkEnd w:id="235"/>
    </w:p>
    <w:p w14:paraId="1763A5B3" w14:textId="5E8DCADF" w:rsidR="00496DC6" w:rsidRPr="00496DC6" w:rsidRDefault="00496DC6" w:rsidP="00496DC6">
      <w:pPr>
        <w:pStyle w:val="NoSpacing"/>
        <w:rPr>
          <w:lang w:eastAsia="zh-CN"/>
        </w:rPr>
      </w:pPr>
      <w:r>
        <w:rPr>
          <w:lang w:eastAsia="zh-CN"/>
        </w:rPr>
        <w:t xml:space="preserve">       Index can speed up the query when table has lots data, but meanwhile, index will occupies more disk space, and also will slow down the update, insert and delete action. So we may need to take of index creating. Below </w:t>
      </w:r>
      <w:r w:rsidR="0087640A">
        <w:rPr>
          <w:lang w:eastAsia="zh-CN"/>
        </w:rPr>
        <w:t>is</w:t>
      </w:r>
      <w:r>
        <w:rPr>
          <w:lang w:eastAsia="zh-CN"/>
        </w:rPr>
        <w:t xml:space="preserve"> some rules of index usage.</w:t>
      </w:r>
    </w:p>
    <w:p w14:paraId="058B3354" w14:textId="77777777" w:rsidR="00F9081B" w:rsidRPr="00F9081B" w:rsidRDefault="00602582" w:rsidP="00496DC6">
      <w:pPr>
        <w:pStyle w:val="NoSpacing"/>
      </w:pPr>
      <w:r>
        <w:rPr>
          <w:lang w:eastAsia="zh-CN"/>
        </w:rPr>
        <w:t xml:space="preserve">       </w:t>
      </w:r>
      <w:r w:rsidR="00F9081B" w:rsidRPr="00F9081B">
        <w:t xml:space="preserve">1. The table's primary key, foreign key must have an index; </w:t>
      </w:r>
    </w:p>
    <w:p w14:paraId="483CE320" w14:textId="77777777" w:rsidR="00F9081B" w:rsidRPr="00F9081B" w:rsidRDefault="00F9081B" w:rsidP="00496DC6">
      <w:pPr>
        <w:pStyle w:val="NoSpacing"/>
        <w:ind w:firstLineChars="150" w:firstLine="330"/>
        <w:rPr>
          <w:lang w:eastAsia="zh-CN"/>
        </w:rPr>
      </w:pPr>
      <w:r w:rsidRPr="00F9081B">
        <w:rPr>
          <w:lang w:eastAsia="zh-CN"/>
        </w:rPr>
        <w:t xml:space="preserve">2. The amount of data exceeds 300, the table should have index; </w:t>
      </w:r>
    </w:p>
    <w:p w14:paraId="62E212A6" w14:textId="77777777" w:rsidR="00F9081B" w:rsidRPr="00F9081B" w:rsidRDefault="00F9081B" w:rsidP="00496DC6">
      <w:pPr>
        <w:pStyle w:val="NoSpacing"/>
        <w:ind w:firstLineChars="150" w:firstLine="330"/>
        <w:rPr>
          <w:lang w:eastAsia="zh-CN"/>
        </w:rPr>
      </w:pPr>
      <w:r w:rsidRPr="00F9081B">
        <w:rPr>
          <w:lang w:eastAsia="zh-CN"/>
        </w:rPr>
        <w:t>3. The field  is often used in “JOIN” clause needs to be indexed</w:t>
      </w:r>
    </w:p>
    <w:p w14:paraId="15F243D9" w14:textId="77777777" w:rsidR="00F9081B" w:rsidRPr="00F9081B" w:rsidRDefault="00F9081B" w:rsidP="00496DC6">
      <w:pPr>
        <w:pStyle w:val="NoSpacing"/>
        <w:ind w:firstLineChars="150" w:firstLine="330"/>
        <w:rPr>
          <w:lang w:eastAsia="zh-CN"/>
        </w:rPr>
      </w:pPr>
      <w:r w:rsidRPr="00F9081B">
        <w:rPr>
          <w:lang w:eastAsia="zh-CN"/>
        </w:rPr>
        <w:t xml:space="preserve">4. The field is often used in “Where” clause needs to be indexed, especially the big table </w:t>
      </w:r>
    </w:p>
    <w:p w14:paraId="0A2191A2" w14:textId="77777777" w:rsidR="00F9081B" w:rsidRPr="00F9081B" w:rsidRDefault="00F9081B" w:rsidP="00496DC6">
      <w:pPr>
        <w:pStyle w:val="NoSpacing"/>
        <w:ind w:firstLineChars="150" w:firstLine="330"/>
        <w:rPr>
          <w:lang w:eastAsia="zh-CN"/>
        </w:rPr>
      </w:pPr>
      <w:r w:rsidRPr="00F9081B">
        <w:rPr>
          <w:lang w:eastAsia="zh-CN"/>
        </w:rPr>
        <w:t xml:space="preserve">5. The index should be built on the high selectivity of the field; </w:t>
      </w:r>
    </w:p>
    <w:p w14:paraId="4D65F32F" w14:textId="77777777" w:rsidR="00F9081B" w:rsidRPr="00F9081B" w:rsidRDefault="00F9081B" w:rsidP="00496DC6">
      <w:pPr>
        <w:pStyle w:val="NoSpacing"/>
        <w:ind w:firstLineChars="150" w:firstLine="330"/>
        <w:rPr>
          <w:lang w:eastAsia="zh-CN"/>
        </w:rPr>
      </w:pPr>
      <w:r w:rsidRPr="00F9081B">
        <w:rPr>
          <w:lang w:eastAsia="zh-CN"/>
        </w:rPr>
        <w:t xml:space="preserve">6. the index should be built on a small field, even for large text fields and long field, not to build an index; </w:t>
      </w:r>
    </w:p>
    <w:p w14:paraId="5B2F2B8A" w14:textId="77777777" w:rsidR="00F9081B" w:rsidRPr="00F9081B" w:rsidRDefault="00F9081B" w:rsidP="00496DC6">
      <w:pPr>
        <w:pStyle w:val="NoSpacing"/>
        <w:ind w:firstLineChars="150" w:firstLine="330"/>
        <w:rPr>
          <w:lang w:eastAsia="zh-CN"/>
        </w:rPr>
      </w:pPr>
      <w:r w:rsidRPr="00F9081B">
        <w:rPr>
          <w:lang w:eastAsia="zh-CN"/>
        </w:rPr>
        <w:t xml:space="preserve">7. create a composite index requires careful analysis, should try to consider using a single-field index instead: </w:t>
      </w:r>
    </w:p>
    <w:p w14:paraId="3BA62254" w14:textId="77777777" w:rsidR="00F9081B" w:rsidRPr="00F9081B" w:rsidRDefault="00F9081B" w:rsidP="00496DC6">
      <w:pPr>
        <w:pStyle w:val="NoSpacing"/>
        <w:ind w:firstLineChars="150" w:firstLine="330"/>
        <w:rPr>
          <w:lang w:eastAsia="zh-CN"/>
        </w:rPr>
      </w:pPr>
      <w:r w:rsidRPr="00F9081B">
        <w:rPr>
          <w:lang w:eastAsia="zh-CN"/>
        </w:rPr>
        <w:t>8. do not create too many indexes if this table has much frequent access/action</w:t>
      </w:r>
    </w:p>
    <w:p w14:paraId="6F7FB825" w14:textId="77777777" w:rsidR="00F9081B" w:rsidRDefault="00F9081B" w:rsidP="00496DC6">
      <w:pPr>
        <w:pStyle w:val="NoSpacing"/>
        <w:ind w:firstLineChars="150" w:firstLine="330"/>
        <w:rPr>
          <w:lang w:eastAsia="zh-CN"/>
        </w:rPr>
      </w:pPr>
      <w:r w:rsidRPr="00F9081B">
        <w:rPr>
          <w:lang w:eastAsia="zh-CN"/>
        </w:rPr>
        <w:t>9. delete unwanted index, to avoid a negative impact on the implementation plan;</w:t>
      </w:r>
    </w:p>
    <w:p w14:paraId="49DA86C3" w14:textId="77777777" w:rsidR="00B85687" w:rsidRPr="00F9081B" w:rsidRDefault="00B85687" w:rsidP="00496DC6">
      <w:pPr>
        <w:pStyle w:val="NoSpacing"/>
        <w:ind w:firstLineChars="150" w:firstLine="330"/>
        <w:rPr>
          <w:lang w:eastAsia="zh-CN"/>
        </w:rPr>
      </w:pPr>
    </w:p>
    <w:p w14:paraId="36FAD9EE" w14:textId="402E6983" w:rsidR="00B85687" w:rsidRDefault="00B85687" w:rsidP="003A6468">
      <w:pPr>
        <w:pStyle w:val="Heading3"/>
        <w:rPr>
          <w:lang w:eastAsia="zh-CN"/>
        </w:rPr>
      </w:pPr>
      <w:bookmarkStart w:id="236" w:name="_Toc395872281"/>
      <w:r w:rsidRPr="00E17AE0">
        <w:rPr>
          <w:rFonts w:hint="eastAsia"/>
          <w:lang w:eastAsia="zh-CN"/>
        </w:rPr>
        <w:t>G</w:t>
      </w:r>
      <w:r>
        <w:rPr>
          <w:rFonts w:hint="eastAsia"/>
          <w:lang w:eastAsia="zh-CN"/>
        </w:rPr>
        <w:t>enera</w:t>
      </w:r>
      <w:r>
        <w:rPr>
          <w:lang w:eastAsia="zh-CN"/>
        </w:rPr>
        <w:t>l</w:t>
      </w:r>
      <w:r>
        <w:rPr>
          <w:rFonts w:hint="eastAsia"/>
          <w:lang w:eastAsia="zh-CN"/>
        </w:rPr>
        <w:t xml:space="preserve"> rules for SQL</w:t>
      </w:r>
      <w:bookmarkEnd w:id="236"/>
    </w:p>
    <w:p w14:paraId="654B7C0A" w14:textId="5A448B0C" w:rsidR="00A95FAE" w:rsidRPr="00E17AE0" w:rsidRDefault="00E17AE0" w:rsidP="00E17AE0">
      <w:pPr>
        <w:pStyle w:val="ListParagraph"/>
        <w:numPr>
          <w:ilvl w:val="0"/>
          <w:numId w:val="32"/>
        </w:numPr>
        <w:rPr>
          <w:rFonts w:eastAsiaTheme="minorEastAsia"/>
          <w:lang w:eastAsia="zh-CN"/>
        </w:rPr>
      </w:pPr>
      <w:r w:rsidRPr="00E17AE0">
        <w:rPr>
          <w:rFonts w:eastAsiaTheme="minorEastAsia"/>
          <w:lang w:eastAsia="zh-CN"/>
        </w:rPr>
        <w:t xml:space="preserve">If you don’t need all rows, add </w:t>
      </w:r>
      <w:r w:rsidRPr="00E17AE0">
        <w:rPr>
          <w:rFonts w:eastAsiaTheme="minorEastAsia"/>
          <w:b/>
          <w:bCs/>
          <w:lang w:eastAsia="zh-CN"/>
        </w:rPr>
        <w:t xml:space="preserve">limit </w:t>
      </w:r>
      <w:r w:rsidRPr="00E17AE0">
        <w:rPr>
          <w:rFonts w:eastAsiaTheme="minorEastAsia"/>
          <w:lang w:eastAsia="zh-CN"/>
        </w:rPr>
        <w:t>at the end</w:t>
      </w:r>
    </w:p>
    <w:p w14:paraId="0D7D823C" w14:textId="3B12AA67" w:rsidR="00E17AE0" w:rsidRDefault="00E17AE0" w:rsidP="00E17AE0">
      <w:pPr>
        <w:pStyle w:val="ListParagraph"/>
        <w:numPr>
          <w:ilvl w:val="0"/>
          <w:numId w:val="32"/>
        </w:numPr>
        <w:rPr>
          <w:rFonts w:eastAsiaTheme="minorEastAsia"/>
          <w:lang w:eastAsia="zh-CN"/>
        </w:rPr>
      </w:pPr>
      <w:r w:rsidRPr="00E17AE0">
        <w:rPr>
          <w:rFonts w:eastAsiaTheme="minorEastAsia" w:hint="eastAsia"/>
          <w:lang w:eastAsia="zh-CN"/>
        </w:rPr>
        <w:t xml:space="preserve"> </w:t>
      </w:r>
      <w:r w:rsidRPr="00E17AE0">
        <w:rPr>
          <w:rFonts w:eastAsiaTheme="minorEastAsia"/>
          <w:lang w:eastAsia="zh-CN"/>
        </w:rPr>
        <w:t>If you don’t need all columns, select [specific columns]. However, if need to share same piece of codes, you may need to use select *</w:t>
      </w:r>
    </w:p>
    <w:p w14:paraId="561FFCF2" w14:textId="1C445E1B" w:rsidR="00E17AE0" w:rsidRDefault="00E17AE0" w:rsidP="00E17AE0">
      <w:pPr>
        <w:pStyle w:val="ListParagraph"/>
        <w:numPr>
          <w:ilvl w:val="0"/>
          <w:numId w:val="32"/>
        </w:numPr>
        <w:rPr>
          <w:rFonts w:eastAsiaTheme="minorEastAsia"/>
          <w:lang w:eastAsia="zh-CN"/>
        </w:rPr>
      </w:pPr>
      <w:r>
        <w:rPr>
          <w:rFonts w:eastAsiaTheme="minorEastAsia" w:hint="eastAsia"/>
          <w:lang w:eastAsia="zh-CN"/>
        </w:rPr>
        <w:t>Use Explain or Explain Extended to see the sql execution plan</w:t>
      </w:r>
    </w:p>
    <w:p w14:paraId="187EC2E4" w14:textId="77777777" w:rsidR="00861CFB" w:rsidRPr="00DA3AE7" w:rsidRDefault="00861CFB" w:rsidP="00DA3AE7">
      <w:pPr>
        <w:pStyle w:val="ListParagraph"/>
        <w:numPr>
          <w:ilvl w:val="0"/>
          <w:numId w:val="32"/>
        </w:numPr>
        <w:rPr>
          <w:rFonts w:eastAsiaTheme="minorEastAsia"/>
          <w:lang w:eastAsia="zh-CN"/>
        </w:rPr>
      </w:pPr>
      <w:r w:rsidRPr="00DA3AE7">
        <w:rPr>
          <w:rFonts w:eastAsiaTheme="minorEastAsia"/>
          <w:lang w:eastAsia="zh-CN"/>
        </w:rPr>
        <w:t>Try NOT to use Optimizer hints, FOR UPDATE and LOCK IN SHARE MODE</w:t>
      </w:r>
    </w:p>
    <w:p w14:paraId="07021C95" w14:textId="15DB67F2" w:rsidR="00E17AE0" w:rsidRDefault="00DA3AE7" w:rsidP="00E17AE0">
      <w:pPr>
        <w:pStyle w:val="ListParagraph"/>
        <w:numPr>
          <w:ilvl w:val="0"/>
          <w:numId w:val="32"/>
        </w:numPr>
        <w:rPr>
          <w:rFonts w:eastAsiaTheme="minorEastAsia"/>
          <w:lang w:eastAsia="zh-CN"/>
        </w:rPr>
      </w:pPr>
      <w:r>
        <w:rPr>
          <w:rFonts w:eastAsiaTheme="minorEastAsia"/>
          <w:lang w:eastAsia="zh-CN"/>
        </w:rPr>
        <w:t>T</w:t>
      </w:r>
      <w:r>
        <w:rPr>
          <w:rFonts w:eastAsiaTheme="minorEastAsia" w:hint="eastAsia"/>
          <w:lang w:eastAsia="zh-CN"/>
        </w:rPr>
        <w:t>ry to ensure that any group by or order by expression refers only to coumns from a si</w:t>
      </w:r>
      <w:r w:rsidR="005977DC">
        <w:rPr>
          <w:rFonts w:eastAsiaTheme="minorEastAsia"/>
          <w:lang w:eastAsia="zh-CN"/>
        </w:rPr>
        <w:t>n</w:t>
      </w:r>
      <w:r>
        <w:rPr>
          <w:rFonts w:eastAsiaTheme="minorEastAsia" w:hint="eastAsia"/>
          <w:lang w:eastAsia="zh-CN"/>
        </w:rPr>
        <w:t>gle table, so that MySQL can try to use an index for that operation.</w:t>
      </w:r>
    </w:p>
    <w:p w14:paraId="1D580A97" w14:textId="4FB6E039" w:rsidR="00DD4C6A" w:rsidRDefault="00DD4C6A" w:rsidP="00DD4C6A">
      <w:pPr>
        <w:pStyle w:val="ListParagraph"/>
        <w:numPr>
          <w:ilvl w:val="0"/>
          <w:numId w:val="32"/>
        </w:numPr>
        <w:rPr>
          <w:rFonts w:eastAsiaTheme="minorEastAsia"/>
          <w:lang w:eastAsia="zh-CN"/>
        </w:rPr>
      </w:pPr>
      <w:r w:rsidRPr="003A6468">
        <w:rPr>
          <w:rFonts w:eastAsiaTheme="minorEastAsia"/>
          <w:noProof/>
          <w:lang w:eastAsia="zh-CN"/>
        </w:rPr>
        <mc:AlternateContent>
          <mc:Choice Requires="wps">
            <w:drawing>
              <wp:anchor distT="0" distB="0" distL="114300" distR="114300" simplePos="0" relativeHeight="251659264" behindDoc="0" locked="0" layoutInCell="1" allowOverlap="1" wp14:anchorId="24D9A7C0" wp14:editId="3847B709">
                <wp:simplePos x="0" y="0"/>
                <wp:positionH relativeFrom="column">
                  <wp:posOffset>226771</wp:posOffset>
                </wp:positionH>
                <wp:positionV relativeFrom="paragraph">
                  <wp:posOffset>258801</wp:posOffset>
                </wp:positionV>
                <wp:extent cx="5047488" cy="292608"/>
                <wp:effectExtent l="0" t="0" r="2032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7488" cy="292608"/>
                        </a:xfrm>
                        <a:prstGeom prst="rect">
                          <a:avLst/>
                        </a:prstGeom>
                        <a:solidFill>
                          <a:srgbClr val="FFFFFF"/>
                        </a:solidFill>
                        <a:ln w="9525">
                          <a:solidFill>
                            <a:srgbClr val="000000"/>
                          </a:solidFill>
                          <a:miter lim="800000"/>
                          <a:headEnd/>
                          <a:tailEnd/>
                        </a:ln>
                      </wps:spPr>
                      <wps:txbx>
                        <w:txbxContent>
                          <w:p w14:paraId="323C25B4" w14:textId="7B6D66E2" w:rsidR="003F5825" w:rsidRPr="00D64B63" w:rsidRDefault="003F5825">
                            <w:pPr>
                              <w:rPr>
                                <w:sz w:val="16"/>
                                <w:szCs w:val="16"/>
                              </w:rPr>
                            </w:pPr>
                            <w:r w:rsidRPr="00D64B63">
                              <w:rPr>
                                <w:rFonts w:eastAsiaTheme="minorEastAsia" w:hint="eastAsia"/>
                                <w:sz w:val="16"/>
                                <w:szCs w:val="16"/>
                                <w:lang w:eastAsia="zh-CN"/>
                              </w:rPr>
                              <w:t xml:space="preserve">SELECT COUNT(color = </w:t>
                            </w:r>
                            <w:r w:rsidRPr="00D64B63">
                              <w:rPr>
                                <w:rFonts w:eastAsiaTheme="minorEastAsia"/>
                                <w:sz w:val="16"/>
                                <w:szCs w:val="16"/>
                                <w:lang w:eastAsia="zh-CN"/>
                              </w:rPr>
                              <w:t>‘</w:t>
                            </w:r>
                            <w:r w:rsidRPr="00D64B63">
                              <w:rPr>
                                <w:rFonts w:eastAsiaTheme="minorEastAsia" w:hint="eastAsia"/>
                                <w:sz w:val="16"/>
                                <w:szCs w:val="16"/>
                                <w:lang w:eastAsia="zh-CN"/>
                              </w:rPr>
                              <w:t>blue</w:t>
                            </w:r>
                            <w:r w:rsidRPr="00D64B63">
                              <w:rPr>
                                <w:rFonts w:eastAsiaTheme="minorEastAsia"/>
                                <w:sz w:val="16"/>
                                <w:szCs w:val="16"/>
                                <w:lang w:eastAsia="zh-CN"/>
                              </w:rPr>
                              <w:t>’</w:t>
                            </w:r>
                            <w:r w:rsidRPr="00D64B63">
                              <w:rPr>
                                <w:rFonts w:eastAsiaTheme="minorEastAsia" w:hint="eastAsia"/>
                                <w:sz w:val="16"/>
                                <w:szCs w:val="16"/>
                                <w:lang w:eastAsia="zh-CN"/>
                              </w:rPr>
                              <w:t xml:space="preserve"> OR NULL) AS blue, COUNT(color = </w:t>
                            </w:r>
                            <w:r w:rsidRPr="00D64B63">
                              <w:rPr>
                                <w:rFonts w:eastAsiaTheme="minorEastAsia"/>
                                <w:sz w:val="16"/>
                                <w:szCs w:val="16"/>
                                <w:lang w:eastAsia="zh-CN"/>
                              </w:rPr>
                              <w:t>‘</w:t>
                            </w:r>
                            <w:r w:rsidRPr="00D64B63">
                              <w:rPr>
                                <w:rFonts w:eastAsiaTheme="minorEastAsia" w:hint="eastAsia"/>
                                <w:sz w:val="16"/>
                                <w:szCs w:val="16"/>
                                <w:lang w:eastAsia="zh-CN"/>
                              </w:rPr>
                              <w:t>red</w:t>
                            </w:r>
                            <w:r w:rsidRPr="00D64B63">
                              <w:rPr>
                                <w:rFonts w:eastAsiaTheme="minorEastAsia"/>
                                <w:sz w:val="16"/>
                                <w:szCs w:val="16"/>
                                <w:lang w:eastAsia="zh-CN"/>
                              </w:rPr>
                              <w:t>’</w:t>
                            </w:r>
                            <w:r w:rsidRPr="00D64B63">
                              <w:rPr>
                                <w:rFonts w:eastAsiaTheme="minorEastAsia" w:hint="eastAsia"/>
                                <w:sz w:val="16"/>
                                <w:szCs w:val="16"/>
                                <w:lang w:eastAsia="zh-CN"/>
                              </w:rPr>
                              <w:t xml:space="preserve"> OR NULL) AS red FROM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9A7C0" id="_x0000_t202" coordsize="21600,21600" o:spt="202" path="m,l,21600r21600,l21600,xe">
                <v:stroke joinstyle="miter"/>
                <v:path gradientshapeok="t" o:connecttype="rect"/>
              </v:shapetype>
              <v:shape id="Text Box 2" o:spid="_x0000_s1026" type="#_x0000_t202" style="position:absolute;left:0;text-align:left;margin-left:17.85pt;margin-top:20.4pt;width:397.4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">
                <v:textbox>
                  <w:txbxContent>
                    <w:p w14:paraId="323C25B4" w14:textId="7B6D66E2" w:rsidR="003F5825" w:rsidRPr="00D64B63" w:rsidRDefault="003F5825">
                      <w:pPr>
                        <w:rPr>
                          <w:sz w:val="16"/>
                          <w:szCs w:val="16"/>
                        </w:rPr>
                      </w:pPr>
                      <w:r w:rsidRPr="00D64B63">
                        <w:rPr>
                          <w:rFonts w:eastAsiaTheme="minorEastAsia" w:hint="eastAsia"/>
                          <w:sz w:val="16"/>
                          <w:szCs w:val="16"/>
                          <w:lang w:eastAsia="zh-CN"/>
                        </w:rPr>
                        <w:t xml:space="preserve">SELECT COUNT(color = </w:t>
                      </w:r>
                      <w:r w:rsidRPr="00D64B63">
                        <w:rPr>
                          <w:rFonts w:eastAsiaTheme="minorEastAsia"/>
                          <w:sz w:val="16"/>
                          <w:szCs w:val="16"/>
                          <w:lang w:eastAsia="zh-CN"/>
                        </w:rPr>
                        <w:t>‘</w:t>
                      </w:r>
                      <w:r w:rsidRPr="00D64B63">
                        <w:rPr>
                          <w:rFonts w:eastAsiaTheme="minorEastAsia" w:hint="eastAsia"/>
                          <w:sz w:val="16"/>
                          <w:szCs w:val="16"/>
                          <w:lang w:eastAsia="zh-CN"/>
                        </w:rPr>
                        <w:t>blue</w:t>
                      </w:r>
                      <w:r w:rsidRPr="00D64B63">
                        <w:rPr>
                          <w:rFonts w:eastAsiaTheme="minorEastAsia"/>
                          <w:sz w:val="16"/>
                          <w:szCs w:val="16"/>
                          <w:lang w:eastAsia="zh-CN"/>
                        </w:rPr>
                        <w:t>’</w:t>
                      </w:r>
                      <w:r w:rsidRPr="00D64B63">
                        <w:rPr>
                          <w:rFonts w:eastAsiaTheme="minorEastAsia" w:hint="eastAsia"/>
                          <w:sz w:val="16"/>
                          <w:szCs w:val="16"/>
                          <w:lang w:eastAsia="zh-CN"/>
                        </w:rPr>
                        <w:t xml:space="preserve"> OR NULL) AS blue, COUNT(color = </w:t>
                      </w:r>
                      <w:r w:rsidRPr="00D64B63">
                        <w:rPr>
                          <w:rFonts w:eastAsiaTheme="minorEastAsia"/>
                          <w:sz w:val="16"/>
                          <w:szCs w:val="16"/>
                          <w:lang w:eastAsia="zh-CN"/>
                        </w:rPr>
                        <w:t>‘</w:t>
                      </w:r>
                      <w:r w:rsidRPr="00D64B63">
                        <w:rPr>
                          <w:rFonts w:eastAsiaTheme="minorEastAsia" w:hint="eastAsia"/>
                          <w:sz w:val="16"/>
                          <w:szCs w:val="16"/>
                          <w:lang w:eastAsia="zh-CN"/>
                        </w:rPr>
                        <w:t>red</w:t>
                      </w:r>
                      <w:r w:rsidRPr="00D64B63">
                        <w:rPr>
                          <w:rFonts w:eastAsiaTheme="minorEastAsia"/>
                          <w:sz w:val="16"/>
                          <w:szCs w:val="16"/>
                          <w:lang w:eastAsia="zh-CN"/>
                        </w:rPr>
                        <w:t>’</w:t>
                      </w:r>
                      <w:r w:rsidRPr="00D64B63">
                        <w:rPr>
                          <w:rFonts w:eastAsiaTheme="minorEastAsia" w:hint="eastAsia"/>
                          <w:sz w:val="16"/>
                          <w:szCs w:val="16"/>
                          <w:lang w:eastAsia="zh-CN"/>
                        </w:rPr>
                        <w:t xml:space="preserve"> OR NULL) AS red FROM ITEMS</w:t>
                      </w:r>
                    </w:p>
                  </w:txbxContent>
                </v:textbox>
              </v:shape>
            </w:pict>
          </mc:Fallback>
        </mc:AlternateContent>
      </w:r>
      <w:r>
        <w:rPr>
          <w:rFonts w:eastAsiaTheme="minorEastAsia"/>
          <w:lang w:eastAsia="zh-CN"/>
        </w:rPr>
        <w:t>U</w:t>
      </w:r>
      <w:r>
        <w:rPr>
          <w:rFonts w:eastAsiaTheme="minorEastAsia" w:hint="eastAsia"/>
          <w:lang w:eastAsia="zh-CN"/>
        </w:rPr>
        <w:t xml:space="preserve">se statement in count method </w:t>
      </w:r>
      <w:r>
        <w:rPr>
          <w:rFonts w:eastAsiaTheme="minorEastAsia"/>
          <w:lang w:eastAsia="zh-CN"/>
        </w:rPr>
        <w:t>like</w:t>
      </w:r>
      <w:r>
        <w:rPr>
          <w:rFonts w:eastAsiaTheme="minorEastAsia" w:hint="eastAsia"/>
          <w:lang w:eastAsia="zh-CN"/>
        </w:rPr>
        <w:t xml:space="preserve"> below:</w:t>
      </w:r>
    </w:p>
    <w:p w14:paraId="678EF790" w14:textId="050FF1AB" w:rsidR="00DD4C6A" w:rsidRDefault="00DD4C6A" w:rsidP="00DD4C6A">
      <w:pPr>
        <w:ind w:left="360"/>
        <w:rPr>
          <w:rFonts w:eastAsiaTheme="minorEastAsia"/>
          <w:lang w:eastAsia="zh-CN"/>
        </w:rPr>
      </w:pPr>
    </w:p>
    <w:p w14:paraId="33F3645D" w14:textId="2E70E55E" w:rsidR="00DD4C6A" w:rsidRDefault="00425F8B" w:rsidP="00425F8B">
      <w:pPr>
        <w:pStyle w:val="ListParagraph"/>
        <w:numPr>
          <w:ilvl w:val="0"/>
          <w:numId w:val="32"/>
        </w:numPr>
        <w:rPr>
          <w:rFonts w:eastAsiaTheme="minorEastAsia"/>
          <w:lang w:eastAsia="zh-CN"/>
        </w:rPr>
      </w:pPr>
      <w:r>
        <w:rPr>
          <w:rFonts w:eastAsiaTheme="minorEastAsia" w:hint="eastAsia"/>
          <w:lang w:eastAsia="zh-CN"/>
        </w:rPr>
        <w:t>Use tool pt-query-advisor</w:t>
      </w:r>
    </w:p>
    <w:p w14:paraId="36AB573B" w14:textId="7E93B003" w:rsidR="00CE2272" w:rsidRDefault="00CE2272" w:rsidP="00425F8B">
      <w:pPr>
        <w:pStyle w:val="ListParagraph"/>
        <w:numPr>
          <w:ilvl w:val="0"/>
          <w:numId w:val="32"/>
        </w:numPr>
        <w:rPr>
          <w:rFonts w:eastAsiaTheme="minorEastAsia"/>
          <w:lang w:eastAsia="zh-CN"/>
        </w:rPr>
      </w:pPr>
      <w:r>
        <w:rPr>
          <w:rFonts w:eastAsiaTheme="minorEastAsia" w:hint="eastAsia"/>
          <w:lang w:eastAsia="zh-CN"/>
        </w:rPr>
        <w:t>Some Optimization samples</w:t>
      </w:r>
    </w:p>
    <w:p w14:paraId="663E496C" w14:textId="45E141EC" w:rsidR="00CE2272" w:rsidRDefault="00CE2272" w:rsidP="00F92921">
      <w:pPr>
        <w:pStyle w:val="ListParagraph"/>
        <w:numPr>
          <w:ilvl w:val="0"/>
          <w:numId w:val="35"/>
        </w:numPr>
        <w:spacing w:line="240" w:lineRule="auto"/>
        <w:jc w:val="both"/>
        <w:rPr>
          <w:rFonts w:eastAsiaTheme="minorEastAsia"/>
          <w:lang w:eastAsia="zh-CN"/>
        </w:rPr>
      </w:pPr>
      <w:r>
        <w:rPr>
          <w:rFonts w:eastAsiaTheme="minorEastAsia" w:hint="eastAsia"/>
          <w:lang w:eastAsia="zh-CN"/>
        </w:rPr>
        <w:t>Delete sql</w:t>
      </w:r>
    </w:p>
    <w:p w14:paraId="24532871" w14:textId="1368351F" w:rsidR="00680362" w:rsidRDefault="00D64B63" w:rsidP="00D64B63">
      <w:pPr>
        <w:spacing w:line="240" w:lineRule="auto"/>
        <w:jc w:val="both"/>
        <w:rPr>
          <w:rFonts w:asciiTheme="minorHAnsi" w:eastAsiaTheme="minorEastAsia" w:hAnsiTheme="minorHAnsi"/>
          <w:lang w:eastAsia="zh-CN"/>
        </w:rPr>
      </w:pPr>
      <w:r w:rsidRPr="003A6468">
        <w:rPr>
          <w:rFonts w:asciiTheme="minorHAnsi" w:eastAsiaTheme="minorEastAsia" w:hAnsiTheme="minorHAnsi"/>
          <w:noProof/>
          <w:lang w:eastAsia="zh-CN"/>
        </w:rPr>
        <mc:AlternateContent>
          <mc:Choice Requires="wps">
            <w:drawing>
              <wp:anchor distT="0" distB="0" distL="114300" distR="114300" simplePos="0" relativeHeight="251673600" behindDoc="0" locked="0" layoutInCell="1" allowOverlap="1" wp14:anchorId="26D44E87" wp14:editId="5010602E">
                <wp:simplePos x="0" y="0"/>
                <wp:positionH relativeFrom="column">
                  <wp:posOffset>190195</wp:posOffset>
                </wp:positionH>
                <wp:positionV relativeFrom="paragraph">
                  <wp:posOffset>201574</wp:posOffset>
                </wp:positionV>
                <wp:extent cx="5201107" cy="255905"/>
                <wp:effectExtent l="0" t="0" r="19050" b="107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107" cy="255905"/>
                        </a:xfrm>
                        <a:prstGeom prst="rect">
                          <a:avLst/>
                        </a:prstGeom>
                        <a:solidFill>
                          <a:srgbClr val="FFFFFF"/>
                        </a:solidFill>
                        <a:ln w="9525">
                          <a:solidFill>
                            <a:srgbClr val="000000"/>
                          </a:solidFill>
                          <a:miter lim="800000"/>
                          <a:headEnd/>
                          <a:tailEnd/>
                        </a:ln>
                      </wps:spPr>
                      <wps:txbx>
                        <w:txbxContent>
                          <w:p w14:paraId="2E9036DD" w14:textId="77777777" w:rsidR="003F5825" w:rsidRPr="00D64B63" w:rsidRDefault="003F5825" w:rsidP="00D64B63">
                            <w:pPr>
                              <w:spacing w:line="240" w:lineRule="auto"/>
                              <w:rPr>
                                <w:rFonts w:asciiTheme="minorHAnsi" w:eastAsiaTheme="minorEastAsia" w:hAnsiTheme="minorHAnsi"/>
                                <w:sz w:val="16"/>
                                <w:szCs w:val="16"/>
                                <w:lang w:eastAsia="zh-CN"/>
                              </w:rPr>
                            </w:pPr>
                            <w:r w:rsidRPr="00D64B63">
                              <w:rPr>
                                <w:rFonts w:asciiTheme="minorHAnsi" w:eastAsiaTheme="minorEastAsia" w:hAnsiTheme="minorHAnsi"/>
                                <w:sz w:val="16"/>
                                <w:szCs w:val="16"/>
                                <w:lang w:eastAsia="zh-CN"/>
                              </w:rPr>
                              <w:t>Delete FROM messages WHERE created &lt; DATE_SUB(NOW(), INTERVAL, 3 MONTH)</w:t>
                            </w:r>
                          </w:p>
                          <w:p w14:paraId="1AEFB1F4" w14:textId="54DC9D6D" w:rsidR="003F5825" w:rsidRPr="00D64B63" w:rsidRDefault="003F58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44E87" id="_x0000_s1027" type="#_x0000_t202" style="position:absolute;left:0;text-align:left;margin-left:15pt;margin-top:15.85pt;width:409.55pt;height:2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Xg3IwIAAEs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">
                <v:textbox>
                  <w:txbxContent>
                    <w:p w14:paraId="2E9036DD" w14:textId="77777777" w:rsidR="003F5825" w:rsidRPr="00D64B63" w:rsidRDefault="003F5825" w:rsidP="00D64B63">
                      <w:pPr>
                        <w:spacing w:line="240" w:lineRule="auto"/>
                        <w:rPr>
                          <w:rFonts w:asciiTheme="minorHAnsi" w:eastAsiaTheme="minorEastAsia" w:hAnsiTheme="minorHAnsi"/>
                          <w:sz w:val="16"/>
                          <w:szCs w:val="16"/>
                          <w:lang w:eastAsia="zh-CN"/>
                        </w:rPr>
                      </w:pPr>
                      <w:r w:rsidRPr="00D64B63">
                        <w:rPr>
                          <w:rFonts w:asciiTheme="minorHAnsi" w:eastAsiaTheme="minorEastAsia" w:hAnsiTheme="minorHAnsi"/>
                          <w:sz w:val="16"/>
                          <w:szCs w:val="16"/>
                          <w:lang w:eastAsia="zh-CN"/>
                        </w:rPr>
                        <w:t>Delete FROM messages WHERE created &lt; DATE_SUB(NOW(), INTERVAL, 3 MONTH)</w:t>
                      </w:r>
                    </w:p>
                    <w:p w14:paraId="1AEFB1F4" w14:textId="54DC9D6D" w:rsidR="003F5825" w:rsidRPr="00D64B63" w:rsidRDefault="003F5825"/>
                  </w:txbxContent>
                </v:textbox>
              </v:shape>
            </w:pict>
          </mc:Fallback>
        </mc:AlternateContent>
      </w:r>
      <w:r w:rsidR="00680362" w:rsidRPr="00680362">
        <w:rPr>
          <w:rFonts w:asciiTheme="minorHAnsi" w:eastAsiaTheme="minorEastAsia" w:hAnsiTheme="minorHAnsi" w:hint="eastAsia"/>
          <w:b/>
          <w:lang w:eastAsia="zh-CN"/>
        </w:rPr>
        <w:t>BAD</w:t>
      </w:r>
      <w:r w:rsidR="00CE2272" w:rsidRPr="00680362">
        <w:rPr>
          <w:rFonts w:asciiTheme="minorHAnsi" w:eastAsiaTheme="minorEastAsia" w:hAnsiTheme="minorHAnsi"/>
          <w:b/>
          <w:lang w:eastAsia="zh-CN"/>
        </w:rPr>
        <w:t xml:space="preserve"> SQL</w:t>
      </w:r>
      <w:r w:rsidR="00CE2272" w:rsidRPr="00F92921">
        <w:rPr>
          <w:rFonts w:asciiTheme="minorHAnsi" w:eastAsiaTheme="minorEastAsia" w:hAnsiTheme="minorHAnsi"/>
          <w:lang w:eastAsia="zh-CN"/>
        </w:rPr>
        <w:t xml:space="preserve">: </w:t>
      </w:r>
    </w:p>
    <w:p w14:paraId="32F8DBA1" w14:textId="403D86C6" w:rsidR="00D64B63" w:rsidRDefault="00D64B63" w:rsidP="00D64B63">
      <w:pPr>
        <w:spacing w:line="240" w:lineRule="auto"/>
        <w:jc w:val="both"/>
        <w:rPr>
          <w:rFonts w:asciiTheme="minorHAnsi" w:eastAsiaTheme="minorEastAsia" w:hAnsiTheme="minorHAnsi"/>
          <w:lang w:eastAsia="zh-CN"/>
        </w:rPr>
      </w:pPr>
    </w:p>
    <w:p w14:paraId="2FFBBAA6" w14:textId="1E1B8A84" w:rsidR="00CE2272" w:rsidRPr="00680362" w:rsidRDefault="00861CFB" w:rsidP="00D64B63">
      <w:pPr>
        <w:spacing w:line="240" w:lineRule="auto"/>
        <w:jc w:val="both"/>
        <w:rPr>
          <w:rFonts w:asciiTheme="minorHAnsi" w:eastAsiaTheme="minorEastAsia" w:hAnsiTheme="minorHAnsi"/>
          <w:b/>
          <w:lang w:eastAsia="zh-CN"/>
        </w:rPr>
      </w:pPr>
      <w:r w:rsidRPr="003A6468">
        <w:rPr>
          <w:rFonts w:eastAsiaTheme="minorEastAsia"/>
          <w:noProof/>
          <w:lang w:eastAsia="zh-CN"/>
        </w:rPr>
        <mc:AlternateContent>
          <mc:Choice Requires="wps">
            <w:drawing>
              <wp:anchor distT="0" distB="0" distL="114300" distR="114300" simplePos="0" relativeHeight="251661312" behindDoc="0" locked="0" layoutInCell="1" allowOverlap="1" wp14:anchorId="65853B70" wp14:editId="47C1E474">
                <wp:simplePos x="0" y="0"/>
                <wp:positionH relativeFrom="column">
                  <wp:posOffset>189636</wp:posOffset>
                </wp:positionH>
                <wp:positionV relativeFrom="paragraph">
                  <wp:posOffset>196215</wp:posOffset>
                </wp:positionV>
                <wp:extent cx="5039995" cy="1228725"/>
                <wp:effectExtent l="0" t="0" r="2730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1228725"/>
                        </a:xfrm>
                        <a:prstGeom prst="rect">
                          <a:avLst/>
                        </a:prstGeom>
                        <a:solidFill>
                          <a:srgbClr val="FFFFFF"/>
                        </a:solidFill>
                        <a:ln w="9525">
                          <a:solidFill>
                            <a:srgbClr val="000000"/>
                          </a:solidFill>
                          <a:miter lim="800000"/>
                          <a:headEnd/>
                          <a:tailEnd/>
                        </a:ln>
                      </wps:spPr>
                      <wps:txbx>
                        <w:txbxContent>
                          <w:p w14:paraId="17024E3B" w14:textId="1AAB983D"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rows_affected = 0;</w:t>
                            </w:r>
                          </w:p>
                          <w:p w14:paraId="037E805E" w14:textId="4F37DEFD"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do {</w:t>
                            </w:r>
                          </w:p>
                          <w:p w14:paraId="0AC9C617" w14:textId="422B3D81"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xml:space="preserve">           rows_affected = do_query (</w:t>
                            </w:r>
                          </w:p>
                          <w:p w14:paraId="1A943112" w14:textId="39E81CA7"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xml:space="preserve">                </w:t>
                            </w:r>
                            <w:r w:rsidRPr="00B0670E">
                              <w:rPr>
                                <w:rFonts w:eastAsiaTheme="minorEastAsia"/>
                                <w:sz w:val="16"/>
                                <w:lang w:eastAsia="zh-CN"/>
                              </w:rPr>
                              <w:t>“</w:t>
                            </w:r>
                            <w:r w:rsidRPr="00B0670E">
                              <w:rPr>
                                <w:rFonts w:eastAsiaTheme="minorEastAsia" w:hint="eastAsia"/>
                                <w:sz w:val="16"/>
                                <w:lang w:eastAsia="zh-CN"/>
                              </w:rPr>
                              <w:t>DELETE FROM message WHERE created &lt; DATE_SUB(NOW(), INTERVAL, 3 MONTH)  LIMIT 10000</w:t>
                            </w:r>
                            <w:r w:rsidRPr="00B0670E">
                              <w:rPr>
                                <w:rFonts w:eastAsiaTheme="minorEastAsia"/>
                                <w:sz w:val="16"/>
                                <w:lang w:eastAsia="zh-CN"/>
                              </w:rPr>
                              <w:t>”</w:t>
                            </w:r>
                            <w:r w:rsidRPr="00B0670E">
                              <w:rPr>
                                <w:rFonts w:eastAsiaTheme="minorEastAsia" w:hint="eastAsia"/>
                                <w:sz w:val="16"/>
                                <w:lang w:eastAsia="zh-CN"/>
                              </w:rPr>
                              <w:t>)</w:t>
                            </w:r>
                          </w:p>
                          <w:p w14:paraId="6855AD59" w14:textId="18A00D09"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while rows_affected &gt;0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3B70" id="_x0000_s1028" type="#_x0000_t202" style="position:absolute;left:0;text-align:left;margin-left:14.95pt;margin-top:15.45pt;width:396.85pt;height:9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">
                <v:textbox>
                  <w:txbxContent>
                    <w:p w14:paraId="17024E3B" w14:textId="1AAB983D"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rows_affected = 0;</w:t>
                      </w:r>
                    </w:p>
                    <w:p w14:paraId="037E805E" w14:textId="4F37DEFD"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do {</w:t>
                      </w:r>
                    </w:p>
                    <w:p w14:paraId="0AC9C617" w14:textId="422B3D81"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xml:space="preserve">           rows_affected = do_query (</w:t>
                      </w:r>
                    </w:p>
                    <w:p w14:paraId="1A943112" w14:textId="39E81CA7"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xml:space="preserve">                </w:t>
                      </w:r>
                      <w:r w:rsidRPr="00B0670E">
                        <w:rPr>
                          <w:rFonts w:eastAsiaTheme="minorEastAsia"/>
                          <w:sz w:val="16"/>
                          <w:lang w:eastAsia="zh-CN"/>
                        </w:rPr>
                        <w:t>“</w:t>
                      </w:r>
                      <w:r w:rsidRPr="00B0670E">
                        <w:rPr>
                          <w:rFonts w:eastAsiaTheme="minorEastAsia" w:hint="eastAsia"/>
                          <w:sz w:val="16"/>
                          <w:lang w:eastAsia="zh-CN"/>
                        </w:rPr>
                        <w:t>DELETE FROM message WHERE created &lt; DATE_SUB(NOW(), INTERVAL, 3 MONTH)  LIMIT 10000</w:t>
                      </w:r>
                      <w:r w:rsidRPr="00B0670E">
                        <w:rPr>
                          <w:rFonts w:eastAsiaTheme="minorEastAsia"/>
                          <w:sz w:val="16"/>
                          <w:lang w:eastAsia="zh-CN"/>
                        </w:rPr>
                        <w:t>”</w:t>
                      </w:r>
                      <w:r w:rsidRPr="00B0670E">
                        <w:rPr>
                          <w:rFonts w:eastAsiaTheme="minorEastAsia" w:hint="eastAsia"/>
                          <w:sz w:val="16"/>
                          <w:lang w:eastAsia="zh-CN"/>
                        </w:rPr>
                        <w:t>)</w:t>
                      </w:r>
                    </w:p>
                    <w:p w14:paraId="6855AD59" w14:textId="18A00D09" w:rsidR="003F5825" w:rsidRPr="00B0670E" w:rsidRDefault="003F5825" w:rsidP="00F92921">
                      <w:pPr>
                        <w:spacing w:line="240" w:lineRule="auto"/>
                        <w:rPr>
                          <w:rFonts w:eastAsiaTheme="minorEastAsia"/>
                          <w:sz w:val="16"/>
                          <w:lang w:eastAsia="zh-CN"/>
                        </w:rPr>
                      </w:pPr>
                      <w:r w:rsidRPr="00B0670E">
                        <w:rPr>
                          <w:rFonts w:eastAsiaTheme="minorEastAsia" w:hint="eastAsia"/>
                          <w:sz w:val="16"/>
                          <w:lang w:eastAsia="zh-CN"/>
                        </w:rPr>
                        <w:t>} while rows_affected &gt;0</w:t>
                      </w:r>
                    </w:p>
                  </w:txbxContent>
                </v:textbox>
              </v:shape>
            </w:pict>
          </mc:Fallback>
        </mc:AlternateContent>
      </w:r>
      <w:r w:rsidR="00680362" w:rsidRPr="00680362">
        <w:rPr>
          <w:rFonts w:asciiTheme="minorHAnsi" w:eastAsiaTheme="minorEastAsia" w:hAnsiTheme="minorHAnsi" w:hint="eastAsia"/>
          <w:b/>
          <w:lang w:eastAsia="zh-CN"/>
        </w:rPr>
        <w:t>Good</w:t>
      </w:r>
      <w:r w:rsidR="00F92921" w:rsidRPr="00680362">
        <w:rPr>
          <w:rFonts w:asciiTheme="minorHAnsi" w:eastAsiaTheme="minorEastAsia" w:hAnsiTheme="minorHAnsi"/>
          <w:b/>
          <w:lang w:eastAsia="zh-CN"/>
        </w:rPr>
        <w:t xml:space="preserve"> </w:t>
      </w:r>
      <w:r w:rsidR="00680362" w:rsidRPr="00680362">
        <w:rPr>
          <w:rFonts w:asciiTheme="minorHAnsi" w:eastAsiaTheme="minorEastAsia" w:hAnsiTheme="minorHAnsi" w:hint="eastAsia"/>
          <w:b/>
          <w:lang w:eastAsia="zh-CN"/>
        </w:rPr>
        <w:t>SQL</w:t>
      </w:r>
      <w:r w:rsidR="00F92921" w:rsidRPr="00680362">
        <w:rPr>
          <w:rFonts w:asciiTheme="minorHAnsi" w:eastAsiaTheme="minorEastAsia" w:hAnsiTheme="minorHAnsi"/>
          <w:b/>
          <w:lang w:eastAsia="zh-CN"/>
        </w:rPr>
        <w:t>:</w:t>
      </w:r>
    </w:p>
    <w:p w14:paraId="43A61236" w14:textId="77777777" w:rsidR="00F92921" w:rsidRDefault="00F92921" w:rsidP="003A6468">
      <w:pPr>
        <w:spacing w:line="240" w:lineRule="auto"/>
        <w:jc w:val="both"/>
        <w:rPr>
          <w:rFonts w:asciiTheme="minorHAnsi" w:eastAsiaTheme="minorEastAsia" w:hAnsiTheme="minorHAnsi"/>
          <w:lang w:eastAsia="zh-CN"/>
        </w:rPr>
      </w:pPr>
    </w:p>
    <w:p w14:paraId="55157589" w14:textId="77777777" w:rsidR="00F92921" w:rsidRDefault="00F92921" w:rsidP="003A6468">
      <w:pPr>
        <w:spacing w:line="240" w:lineRule="auto"/>
        <w:jc w:val="both"/>
        <w:rPr>
          <w:rFonts w:asciiTheme="minorHAnsi" w:eastAsiaTheme="minorEastAsia" w:hAnsiTheme="minorHAnsi"/>
          <w:lang w:eastAsia="zh-CN"/>
        </w:rPr>
      </w:pPr>
    </w:p>
    <w:p w14:paraId="5D682F60" w14:textId="6151E719" w:rsidR="00F92921" w:rsidRDefault="00F92921" w:rsidP="00F92921">
      <w:pPr>
        <w:spacing w:line="240" w:lineRule="auto"/>
        <w:ind w:left="780"/>
        <w:jc w:val="both"/>
        <w:rPr>
          <w:rFonts w:asciiTheme="minorHAnsi" w:eastAsiaTheme="minorEastAsia" w:hAnsiTheme="minorHAnsi"/>
          <w:lang w:eastAsia="zh-CN"/>
        </w:rPr>
      </w:pPr>
    </w:p>
    <w:p w14:paraId="00EE4CDF" w14:textId="77777777" w:rsidR="00F92921" w:rsidRPr="00F92921" w:rsidRDefault="00F92921" w:rsidP="00F92921">
      <w:pPr>
        <w:spacing w:line="240" w:lineRule="auto"/>
        <w:ind w:left="780"/>
        <w:jc w:val="both"/>
        <w:rPr>
          <w:rFonts w:asciiTheme="minorHAnsi" w:eastAsiaTheme="minorEastAsia" w:hAnsiTheme="minorHAnsi"/>
          <w:lang w:eastAsia="zh-CN"/>
        </w:rPr>
      </w:pPr>
    </w:p>
    <w:p w14:paraId="52DE1C49" w14:textId="36E07BF3" w:rsidR="00F92921" w:rsidRDefault="00B0670E" w:rsidP="00B0670E">
      <w:pPr>
        <w:jc w:val="both"/>
        <w:rPr>
          <w:rFonts w:eastAsiaTheme="minorEastAsia"/>
          <w:lang w:eastAsia="zh-CN"/>
        </w:rPr>
      </w:pPr>
      <w:r>
        <w:rPr>
          <w:rFonts w:eastAsiaTheme="minorEastAsia" w:hint="eastAsia"/>
          <w:lang w:eastAsia="zh-CN"/>
        </w:rPr>
        <w:t xml:space="preserve">Deleting 10,000 rows at a time is typically a large enough task to make each query efficient, and a short enough task to minimize the impact on the server (transactional storage engines might benefit from smaller transactions). </w:t>
      </w:r>
      <w:r>
        <w:rPr>
          <w:rFonts w:eastAsiaTheme="minorEastAsia"/>
          <w:lang w:eastAsia="zh-CN"/>
        </w:rPr>
        <w:t>I</w:t>
      </w:r>
      <w:r>
        <w:rPr>
          <w:rFonts w:eastAsiaTheme="minorEastAsia" w:hint="eastAsia"/>
          <w:lang w:eastAsia="zh-CN"/>
        </w:rPr>
        <w:t xml:space="preserve">t might also be a good idea to add some seep time between the </w:t>
      </w:r>
      <w:r w:rsidRPr="00B0670E">
        <w:rPr>
          <w:rFonts w:eastAsiaTheme="minorEastAsia" w:hint="eastAsia"/>
          <w:b/>
          <w:lang w:eastAsia="zh-CN"/>
        </w:rPr>
        <w:t>delete</w:t>
      </w:r>
      <w:r>
        <w:rPr>
          <w:rFonts w:eastAsiaTheme="minorEastAsia" w:hint="eastAsia"/>
          <w:lang w:eastAsia="zh-CN"/>
        </w:rPr>
        <w:t xml:space="preserve"> statements to spread to load over time and reduce the amount of time locks are held.</w:t>
      </w:r>
    </w:p>
    <w:p w14:paraId="2DF005A5" w14:textId="0860C0D3" w:rsidR="00F92921" w:rsidRDefault="00B0670E" w:rsidP="00B0670E">
      <w:pPr>
        <w:pStyle w:val="ListParagraph"/>
        <w:numPr>
          <w:ilvl w:val="0"/>
          <w:numId w:val="35"/>
        </w:numPr>
        <w:jc w:val="both"/>
        <w:rPr>
          <w:rFonts w:eastAsiaTheme="minorEastAsia"/>
          <w:lang w:eastAsia="zh-CN"/>
        </w:rPr>
      </w:pPr>
      <w:r>
        <w:rPr>
          <w:rFonts w:eastAsiaTheme="minorEastAsia"/>
          <w:lang w:eastAsia="zh-CN"/>
        </w:rPr>
        <w:t>D</w:t>
      </w:r>
      <w:r>
        <w:rPr>
          <w:rFonts w:eastAsiaTheme="minorEastAsia" w:hint="eastAsia"/>
          <w:lang w:eastAsia="zh-CN"/>
        </w:rPr>
        <w:t>o not use this kind of subquery</w:t>
      </w:r>
    </w:p>
    <w:p w14:paraId="04406DC6" w14:textId="02D21607" w:rsidR="00B0670E" w:rsidRDefault="00B0670E" w:rsidP="003A6468">
      <w:pPr>
        <w:pStyle w:val="ListParagraph"/>
        <w:ind w:left="0"/>
        <w:jc w:val="both"/>
        <w:rPr>
          <w:rFonts w:eastAsiaTheme="minorEastAsia"/>
          <w:lang w:eastAsia="zh-CN"/>
        </w:rPr>
      </w:pPr>
      <w:r w:rsidRPr="003A6468">
        <w:rPr>
          <w:rFonts w:eastAsiaTheme="minorEastAsia"/>
          <w:noProof/>
          <w:lang w:eastAsia="zh-CN"/>
        </w:rPr>
        <mc:AlternateContent>
          <mc:Choice Requires="wps">
            <w:drawing>
              <wp:anchor distT="0" distB="0" distL="114300" distR="114300" simplePos="0" relativeHeight="251663360" behindDoc="0" locked="0" layoutInCell="1" allowOverlap="1" wp14:anchorId="71145F41" wp14:editId="1A53FD96">
                <wp:simplePos x="0" y="0"/>
                <wp:positionH relativeFrom="column">
                  <wp:posOffset>175565</wp:posOffset>
                </wp:positionH>
                <wp:positionV relativeFrom="paragraph">
                  <wp:posOffset>40792</wp:posOffset>
                </wp:positionV>
                <wp:extent cx="5164531" cy="534010"/>
                <wp:effectExtent l="0" t="0" r="1714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531" cy="534010"/>
                        </a:xfrm>
                        <a:prstGeom prst="rect">
                          <a:avLst/>
                        </a:prstGeom>
                        <a:solidFill>
                          <a:srgbClr val="FFFFFF"/>
                        </a:solidFill>
                        <a:ln w="9525">
                          <a:solidFill>
                            <a:srgbClr val="000000"/>
                          </a:solidFill>
                          <a:miter lim="800000"/>
                          <a:headEnd/>
                          <a:tailEnd/>
                        </a:ln>
                      </wps:spPr>
                      <wps:txbx>
                        <w:txbxContent>
                          <w:p w14:paraId="26F29A26" w14:textId="2D05332F" w:rsidR="003F5825" w:rsidRDefault="003F5825" w:rsidP="00B0670E">
                            <w:pPr>
                              <w:spacing w:line="240" w:lineRule="auto"/>
                              <w:rPr>
                                <w:rFonts w:eastAsiaTheme="minorEastAsia"/>
                                <w:sz w:val="16"/>
                                <w:lang w:eastAsia="zh-CN"/>
                              </w:rPr>
                            </w:pPr>
                            <w:r>
                              <w:rPr>
                                <w:rFonts w:eastAsiaTheme="minorEastAsia" w:hint="eastAsia"/>
                                <w:sz w:val="16"/>
                                <w:lang w:eastAsia="zh-CN"/>
                              </w:rPr>
                              <w:t>SELECT * FROM sakila.film WHERE film_id IN (</w:t>
                            </w:r>
                          </w:p>
                          <w:p w14:paraId="43FBC6C4" w14:textId="3B894DB8" w:rsidR="003F5825" w:rsidRPr="00B0670E" w:rsidRDefault="003F5825" w:rsidP="00B0670E">
                            <w:pPr>
                              <w:spacing w:line="240" w:lineRule="auto"/>
                              <w:rPr>
                                <w:rFonts w:eastAsiaTheme="minorEastAsia"/>
                                <w:sz w:val="16"/>
                                <w:lang w:eastAsia="zh-CN"/>
                              </w:rPr>
                            </w:pPr>
                            <w:r>
                              <w:rPr>
                                <w:rFonts w:eastAsiaTheme="minorEastAsia" w:hint="eastAsia"/>
                                <w:sz w:val="16"/>
                                <w:lang w:eastAsia="zh-CN"/>
                              </w:rPr>
                              <w:t xml:space="preserve">     SELECT film_id FROM sakila.film_actor WHERE actor_id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45F41" id="_x0000_s1029" type="#_x0000_t202" style="position:absolute;left:0;text-align:left;margin-left:13.8pt;margin-top:3.2pt;width:406.65pt;height:4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">
                <v:textbox>
                  <w:txbxContent>
                    <w:p w14:paraId="26F29A26" w14:textId="2D05332F" w:rsidR="003F5825" w:rsidRDefault="003F5825" w:rsidP="00B0670E">
                      <w:pPr>
                        <w:spacing w:line="240" w:lineRule="auto"/>
                        <w:rPr>
                          <w:rFonts w:eastAsiaTheme="minorEastAsia"/>
                          <w:sz w:val="16"/>
                          <w:lang w:eastAsia="zh-CN"/>
                        </w:rPr>
                      </w:pPr>
                      <w:r>
                        <w:rPr>
                          <w:rFonts w:eastAsiaTheme="minorEastAsia" w:hint="eastAsia"/>
                          <w:sz w:val="16"/>
                          <w:lang w:eastAsia="zh-CN"/>
                        </w:rPr>
                        <w:t>SELECT * FROM sakila.film WHERE film_id IN (</w:t>
                      </w:r>
                    </w:p>
                    <w:p w14:paraId="43FBC6C4" w14:textId="3B894DB8" w:rsidR="003F5825" w:rsidRPr="00B0670E" w:rsidRDefault="003F5825" w:rsidP="00B0670E">
                      <w:pPr>
                        <w:spacing w:line="240" w:lineRule="auto"/>
                        <w:rPr>
                          <w:rFonts w:eastAsiaTheme="minorEastAsia"/>
                          <w:sz w:val="16"/>
                          <w:lang w:eastAsia="zh-CN"/>
                        </w:rPr>
                      </w:pPr>
                      <w:r>
                        <w:rPr>
                          <w:rFonts w:eastAsiaTheme="minorEastAsia" w:hint="eastAsia"/>
                          <w:sz w:val="16"/>
                          <w:lang w:eastAsia="zh-CN"/>
                        </w:rPr>
                        <w:t xml:space="preserve">     SELECT film_id FROM sakila.film_actor WHERE actor_id =1)</w:t>
                      </w:r>
                    </w:p>
                  </w:txbxContent>
                </v:textbox>
              </v:shape>
            </w:pict>
          </mc:Fallback>
        </mc:AlternateContent>
      </w:r>
    </w:p>
    <w:p w14:paraId="66AADD88" w14:textId="77777777" w:rsidR="00B0670E" w:rsidRDefault="00B0670E" w:rsidP="003A6468">
      <w:pPr>
        <w:pStyle w:val="ListParagraph"/>
        <w:ind w:left="0"/>
        <w:jc w:val="both"/>
        <w:rPr>
          <w:rFonts w:eastAsiaTheme="minorEastAsia"/>
          <w:lang w:eastAsia="zh-CN"/>
        </w:rPr>
      </w:pPr>
    </w:p>
    <w:p w14:paraId="5C7A2E61" w14:textId="77777777" w:rsidR="00B0670E" w:rsidRDefault="00B0670E" w:rsidP="003A6468">
      <w:pPr>
        <w:pStyle w:val="ListParagraph"/>
        <w:ind w:left="0"/>
        <w:jc w:val="both"/>
        <w:rPr>
          <w:rFonts w:eastAsiaTheme="minorEastAsia"/>
          <w:lang w:eastAsia="zh-CN"/>
        </w:rPr>
      </w:pPr>
    </w:p>
    <w:p w14:paraId="56522E5B" w14:textId="77777777" w:rsidR="00B0670E" w:rsidRDefault="00B0670E" w:rsidP="003A6468">
      <w:pPr>
        <w:pStyle w:val="ListParagraph"/>
        <w:ind w:left="0"/>
        <w:jc w:val="both"/>
        <w:rPr>
          <w:rFonts w:eastAsiaTheme="minorEastAsia"/>
          <w:lang w:eastAsia="zh-CN"/>
        </w:rPr>
      </w:pPr>
    </w:p>
    <w:p w14:paraId="29C94136" w14:textId="4E2AB382" w:rsidR="00B0670E" w:rsidRDefault="00680362" w:rsidP="003A6468">
      <w:pPr>
        <w:pStyle w:val="ListParagraph"/>
        <w:ind w:left="0"/>
        <w:jc w:val="both"/>
        <w:rPr>
          <w:rFonts w:eastAsiaTheme="minorEastAsia"/>
          <w:lang w:eastAsia="zh-CN"/>
        </w:rPr>
      </w:pPr>
      <w:r>
        <w:rPr>
          <w:rFonts w:eastAsiaTheme="minorEastAsia"/>
          <w:lang w:eastAsia="zh-CN"/>
        </w:rPr>
        <w:t>“</w:t>
      </w:r>
      <w:r>
        <w:rPr>
          <w:rFonts w:eastAsiaTheme="minorEastAsia" w:hint="eastAsia"/>
          <w:lang w:eastAsia="zh-CN"/>
        </w:rPr>
        <w:t>IN</w:t>
      </w:r>
      <w:r>
        <w:rPr>
          <w:rFonts w:eastAsiaTheme="minorEastAsia"/>
          <w:lang w:eastAsia="zh-CN"/>
        </w:rPr>
        <w:t>”</w:t>
      </w:r>
      <w:r>
        <w:rPr>
          <w:rFonts w:eastAsiaTheme="minorEastAsia" w:hint="eastAsia"/>
          <w:lang w:eastAsia="zh-CN"/>
        </w:rPr>
        <w:t xml:space="preserve"> statement suffering a bad performance, for this case, we can use where or left join to replace the </w:t>
      </w:r>
      <w:r>
        <w:rPr>
          <w:rFonts w:eastAsiaTheme="minorEastAsia"/>
          <w:lang w:eastAsia="zh-CN"/>
        </w:rPr>
        <w:t>“</w:t>
      </w:r>
      <w:r>
        <w:rPr>
          <w:rFonts w:eastAsiaTheme="minorEastAsia" w:hint="eastAsia"/>
          <w:lang w:eastAsia="zh-CN"/>
        </w:rPr>
        <w:t>IN</w:t>
      </w:r>
      <w:r>
        <w:rPr>
          <w:rFonts w:eastAsiaTheme="minorEastAsia"/>
          <w:lang w:eastAsia="zh-CN"/>
        </w:rPr>
        <w:t>”</w:t>
      </w:r>
      <w:r>
        <w:rPr>
          <w:rFonts w:eastAsiaTheme="minorEastAsia" w:hint="eastAsia"/>
          <w:lang w:eastAsia="zh-CN"/>
        </w:rPr>
        <w:t xml:space="preserve"> statement.</w:t>
      </w:r>
    </w:p>
    <w:p w14:paraId="4401A92F" w14:textId="77777777" w:rsidR="00B0670E" w:rsidRDefault="00B0670E" w:rsidP="003A6468">
      <w:pPr>
        <w:pStyle w:val="ListParagraph"/>
        <w:ind w:left="0"/>
        <w:jc w:val="both"/>
        <w:rPr>
          <w:rFonts w:eastAsiaTheme="minorEastAsia"/>
          <w:lang w:eastAsia="zh-CN"/>
        </w:rPr>
      </w:pPr>
    </w:p>
    <w:p w14:paraId="46A13951" w14:textId="1062C3CC" w:rsidR="00B0670E" w:rsidRPr="00B0670E" w:rsidRDefault="00B0670E" w:rsidP="00B0670E">
      <w:pPr>
        <w:pStyle w:val="ListParagraph"/>
        <w:numPr>
          <w:ilvl w:val="0"/>
          <w:numId w:val="35"/>
        </w:numPr>
        <w:jc w:val="both"/>
        <w:rPr>
          <w:rFonts w:eastAsiaTheme="minorEastAsia"/>
          <w:lang w:eastAsia="zh-CN"/>
        </w:rPr>
      </w:pPr>
      <w:r>
        <w:rPr>
          <w:rFonts w:eastAsiaTheme="minorEastAsia" w:hint="eastAsia"/>
          <w:lang w:eastAsia="zh-CN"/>
        </w:rPr>
        <w:t>Put limit inside of Union</w:t>
      </w:r>
    </w:p>
    <w:p w14:paraId="6C155EB5" w14:textId="2C555F28" w:rsidR="00F92921" w:rsidRPr="00680362" w:rsidRDefault="00680362" w:rsidP="00680362">
      <w:pPr>
        <w:spacing w:line="240" w:lineRule="auto"/>
        <w:jc w:val="both"/>
        <w:rPr>
          <w:rFonts w:eastAsiaTheme="minorEastAsia"/>
          <w:b/>
          <w:lang w:eastAsia="zh-CN"/>
        </w:rPr>
      </w:pPr>
      <w:r w:rsidRPr="003A6468">
        <w:rPr>
          <w:rFonts w:eastAsiaTheme="minorEastAsia"/>
          <w:b/>
          <w:noProof/>
          <w:lang w:eastAsia="zh-CN"/>
        </w:rPr>
        <mc:AlternateContent>
          <mc:Choice Requires="wps">
            <w:drawing>
              <wp:anchor distT="0" distB="0" distL="114300" distR="114300" simplePos="0" relativeHeight="251665408" behindDoc="0" locked="0" layoutInCell="1" allowOverlap="1" wp14:anchorId="471EDC3C" wp14:editId="42D1D862">
                <wp:simplePos x="0" y="0"/>
                <wp:positionH relativeFrom="column">
                  <wp:posOffset>175565</wp:posOffset>
                </wp:positionH>
                <wp:positionV relativeFrom="paragraph">
                  <wp:posOffset>210083</wp:posOffset>
                </wp:positionV>
                <wp:extent cx="5164455" cy="1053389"/>
                <wp:effectExtent l="0" t="0" r="17145"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455" cy="1053389"/>
                        </a:xfrm>
                        <a:prstGeom prst="rect">
                          <a:avLst/>
                        </a:prstGeom>
                        <a:solidFill>
                          <a:srgbClr val="FFFFFF"/>
                        </a:solidFill>
                        <a:ln w="9525">
                          <a:solidFill>
                            <a:srgbClr val="000000"/>
                          </a:solidFill>
                          <a:miter lim="800000"/>
                          <a:headEnd/>
                          <a:tailEnd/>
                        </a:ln>
                      </wps:spPr>
                      <wps:txbx>
                        <w:txbxContent>
                          <w:p w14:paraId="282E0D2D" w14:textId="67B29613" w:rsidR="003F5825" w:rsidRDefault="003F5825" w:rsidP="008803F9">
                            <w:pPr>
                              <w:spacing w:line="240" w:lineRule="auto"/>
                              <w:rPr>
                                <w:rFonts w:eastAsiaTheme="minorEastAsia"/>
                                <w:sz w:val="16"/>
                                <w:lang w:eastAsia="zh-CN"/>
                              </w:rPr>
                            </w:pPr>
                            <w:r>
                              <w:rPr>
                                <w:rFonts w:eastAsiaTheme="minorEastAsia" w:hint="eastAsia"/>
                                <w:sz w:val="16"/>
                                <w:lang w:eastAsia="zh-CN"/>
                              </w:rPr>
                              <w:t>(SELECT first_name, last_name FROM sakila.actor ORDER BY last_name)</w:t>
                            </w:r>
                          </w:p>
                          <w:p w14:paraId="0988FF30" w14:textId="72EB32EF" w:rsidR="003F5825" w:rsidRDefault="003F5825" w:rsidP="00C63756">
                            <w:pPr>
                              <w:spacing w:line="240" w:lineRule="auto"/>
                              <w:rPr>
                                <w:rFonts w:eastAsiaTheme="minorEastAsia"/>
                                <w:sz w:val="16"/>
                                <w:lang w:eastAsia="zh-CN"/>
                              </w:rPr>
                            </w:pPr>
                            <w:r>
                              <w:rPr>
                                <w:rFonts w:eastAsiaTheme="minorEastAsia" w:hint="eastAsia"/>
                                <w:sz w:val="16"/>
                                <w:lang w:eastAsia="zh-CN"/>
                              </w:rPr>
                              <w:t>UNION ALL</w:t>
                            </w:r>
                          </w:p>
                          <w:p w14:paraId="4934353D" w14:textId="7337DAB1" w:rsidR="003F5825" w:rsidRDefault="003F5825" w:rsidP="005F6954">
                            <w:pPr>
                              <w:spacing w:line="240" w:lineRule="auto"/>
                              <w:rPr>
                                <w:rFonts w:eastAsiaTheme="minorEastAsia"/>
                                <w:sz w:val="16"/>
                                <w:lang w:eastAsia="zh-CN"/>
                              </w:rPr>
                            </w:pPr>
                            <w:r>
                              <w:rPr>
                                <w:rFonts w:eastAsiaTheme="minorEastAsia" w:hint="eastAsia"/>
                                <w:sz w:val="16"/>
                                <w:lang w:eastAsia="zh-CN"/>
                              </w:rPr>
                              <w:t>(SELECT first_name, last_name FROM sakila.customer ORDER by last_name)</w:t>
                            </w:r>
                          </w:p>
                          <w:p w14:paraId="61902DBF" w14:textId="40CD9E21" w:rsidR="003F5825" w:rsidRPr="00B0670E" w:rsidRDefault="003F5825">
                            <w:pPr>
                              <w:spacing w:line="240" w:lineRule="auto"/>
                              <w:rPr>
                                <w:rFonts w:eastAsiaTheme="minorEastAsia"/>
                                <w:sz w:val="16"/>
                                <w:lang w:eastAsia="zh-CN"/>
                              </w:rPr>
                            </w:pPr>
                            <w:r>
                              <w:rPr>
                                <w:rFonts w:eastAsiaTheme="minorEastAsia" w:hint="eastAsia"/>
                                <w:sz w:val="16"/>
                                <w:lang w:eastAsia="zh-CN"/>
                              </w:rPr>
                              <w:t>LIMIT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EDC3C" id="Text Box 3" o:spid="_x0000_s1030" type="#_x0000_t202" style="position:absolute;left:0;text-align:left;margin-left:13.8pt;margin-top:16.55pt;width:406.65pt;height:82.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">
                <v:textbox>
                  <w:txbxContent>
                    <w:p w14:paraId="282E0D2D" w14:textId="67B29613" w:rsidR="003F5825" w:rsidRDefault="003F5825" w:rsidP="008803F9">
                      <w:pPr>
                        <w:spacing w:line="240" w:lineRule="auto"/>
                        <w:rPr>
                          <w:rFonts w:eastAsiaTheme="minorEastAsia"/>
                          <w:sz w:val="16"/>
                          <w:lang w:eastAsia="zh-CN"/>
                        </w:rPr>
                      </w:pPr>
                      <w:r>
                        <w:rPr>
                          <w:rFonts w:eastAsiaTheme="minorEastAsia" w:hint="eastAsia"/>
                          <w:sz w:val="16"/>
                          <w:lang w:eastAsia="zh-CN"/>
                        </w:rPr>
                        <w:t>(SELECT first_name, last_name FROM sakila.actor ORDER BY last_name)</w:t>
                      </w:r>
                    </w:p>
                    <w:p w14:paraId="0988FF30" w14:textId="72EB32EF" w:rsidR="003F5825" w:rsidRDefault="003F5825" w:rsidP="00C63756">
                      <w:pPr>
                        <w:spacing w:line="240" w:lineRule="auto"/>
                        <w:rPr>
                          <w:rFonts w:eastAsiaTheme="minorEastAsia"/>
                          <w:sz w:val="16"/>
                          <w:lang w:eastAsia="zh-CN"/>
                        </w:rPr>
                      </w:pPr>
                      <w:r>
                        <w:rPr>
                          <w:rFonts w:eastAsiaTheme="minorEastAsia" w:hint="eastAsia"/>
                          <w:sz w:val="16"/>
                          <w:lang w:eastAsia="zh-CN"/>
                        </w:rPr>
                        <w:t>UNION ALL</w:t>
                      </w:r>
                    </w:p>
                    <w:p w14:paraId="4934353D" w14:textId="7337DAB1" w:rsidR="003F5825" w:rsidRDefault="003F5825" w:rsidP="005F6954">
                      <w:pPr>
                        <w:spacing w:line="240" w:lineRule="auto"/>
                        <w:rPr>
                          <w:rFonts w:eastAsiaTheme="minorEastAsia"/>
                          <w:sz w:val="16"/>
                          <w:lang w:eastAsia="zh-CN"/>
                        </w:rPr>
                      </w:pPr>
                      <w:r>
                        <w:rPr>
                          <w:rFonts w:eastAsiaTheme="minorEastAsia" w:hint="eastAsia"/>
                          <w:sz w:val="16"/>
                          <w:lang w:eastAsia="zh-CN"/>
                        </w:rPr>
                        <w:t>(SELECT first_name, last_name FROM sakila.customer ORDER by last_name)</w:t>
                      </w:r>
                    </w:p>
                    <w:p w14:paraId="61902DBF" w14:textId="40CD9E21" w:rsidR="003F5825" w:rsidRPr="00B0670E" w:rsidRDefault="003F5825">
                      <w:pPr>
                        <w:spacing w:line="240" w:lineRule="auto"/>
                        <w:rPr>
                          <w:rFonts w:eastAsiaTheme="minorEastAsia"/>
                          <w:sz w:val="16"/>
                          <w:lang w:eastAsia="zh-CN"/>
                        </w:rPr>
                      </w:pPr>
                      <w:r>
                        <w:rPr>
                          <w:rFonts w:eastAsiaTheme="minorEastAsia" w:hint="eastAsia"/>
                          <w:sz w:val="16"/>
                          <w:lang w:eastAsia="zh-CN"/>
                        </w:rPr>
                        <w:t>LIMIT 20;</w:t>
                      </w:r>
                    </w:p>
                  </w:txbxContent>
                </v:textbox>
              </v:shape>
            </w:pict>
          </mc:Fallback>
        </mc:AlternateContent>
      </w:r>
      <w:r w:rsidRPr="00680362">
        <w:rPr>
          <w:rFonts w:eastAsiaTheme="minorEastAsia" w:hint="eastAsia"/>
          <w:b/>
          <w:lang w:eastAsia="zh-CN"/>
        </w:rPr>
        <w:t xml:space="preserve">BAD SQL: </w:t>
      </w:r>
    </w:p>
    <w:p w14:paraId="7FAAB1F3" w14:textId="29D6B11D" w:rsidR="00680362" w:rsidRDefault="00680362" w:rsidP="00680362">
      <w:pPr>
        <w:spacing w:line="240" w:lineRule="auto"/>
        <w:jc w:val="both"/>
        <w:rPr>
          <w:rFonts w:eastAsiaTheme="minorEastAsia"/>
          <w:lang w:eastAsia="zh-CN"/>
        </w:rPr>
      </w:pPr>
    </w:p>
    <w:p w14:paraId="0ADF48CF" w14:textId="77777777" w:rsidR="00F92921" w:rsidRDefault="00F92921" w:rsidP="00680362">
      <w:pPr>
        <w:spacing w:line="240" w:lineRule="auto"/>
        <w:jc w:val="both"/>
        <w:rPr>
          <w:rFonts w:eastAsiaTheme="minorEastAsia"/>
          <w:lang w:eastAsia="zh-CN"/>
        </w:rPr>
      </w:pPr>
    </w:p>
    <w:p w14:paraId="32F8D4D6" w14:textId="77777777" w:rsidR="00F92921" w:rsidRDefault="00F92921" w:rsidP="00680362">
      <w:pPr>
        <w:spacing w:line="240" w:lineRule="auto"/>
        <w:jc w:val="both"/>
        <w:rPr>
          <w:rFonts w:eastAsiaTheme="minorEastAsia"/>
          <w:lang w:eastAsia="zh-CN"/>
        </w:rPr>
      </w:pPr>
    </w:p>
    <w:p w14:paraId="72599243" w14:textId="77777777" w:rsidR="00680362" w:rsidRDefault="00680362" w:rsidP="00680362">
      <w:pPr>
        <w:spacing w:line="240" w:lineRule="auto"/>
        <w:jc w:val="both"/>
        <w:rPr>
          <w:rFonts w:eastAsiaTheme="minorEastAsia"/>
          <w:lang w:eastAsia="zh-CN"/>
        </w:rPr>
      </w:pPr>
    </w:p>
    <w:p w14:paraId="714D0148" w14:textId="43243722" w:rsidR="00680362" w:rsidRDefault="00680362" w:rsidP="00680362">
      <w:pPr>
        <w:spacing w:line="240" w:lineRule="auto"/>
        <w:jc w:val="both"/>
        <w:rPr>
          <w:rFonts w:eastAsiaTheme="minorEastAsia"/>
          <w:b/>
          <w:lang w:eastAsia="zh-CN"/>
        </w:rPr>
      </w:pPr>
      <w:r w:rsidRPr="003A6468">
        <w:rPr>
          <w:rFonts w:eastAsiaTheme="minorEastAsia"/>
          <w:b/>
          <w:noProof/>
          <w:lang w:eastAsia="zh-CN"/>
        </w:rPr>
        <mc:AlternateContent>
          <mc:Choice Requires="wps">
            <w:drawing>
              <wp:anchor distT="0" distB="0" distL="114300" distR="114300" simplePos="0" relativeHeight="251667456" behindDoc="0" locked="0" layoutInCell="1" allowOverlap="1" wp14:anchorId="64066196" wp14:editId="0F3DE7ED">
                <wp:simplePos x="0" y="0"/>
                <wp:positionH relativeFrom="column">
                  <wp:posOffset>175565</wp:posOffset>
                </wp:positionH>
                <wp:positionV relativeFrom="paragraph">
                  <wp:posOffset>229210</wp:posOffset>
                </wp:positionV>
                <wp:extent cx="5164455" cy="1052830"/>
                <wp:effectExtent l="0" t="0" r="17145" b="139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455" cy="1052830"/>
                        </a:xfrm>
                        <a:prstGeom prst="rect">
                          <a:avLst/>
                        </a:prstGeom>
                        <a:solidFill>
                          <a:srgbClr val="FFFFFF"/>
                        </a:solidFill>
                        <a:ln w="9525">
                          <a:solidFill>
                            <a:srgbClr val="000000"/>
                          </a:solidFill>
                          <a:miter lim="800000"/>
                          <a:headEnd/>
                          <a:tailEnd/>
                        </a:ln>
                      </wps:spPr>
                      <wps:txbx>
                        <w:txbxContent>
                          <w:p w14:paraId="55EC0085" w14:textId="16E2CA3C" w:rsidR="003F5825" w:rsidRDefault="003F5825" w:rsidP="00680362">
                            <w:pPr>
                              <w:spacing w:line="240" w:lineRule="auto"/>
                              <w:rPr>
                                <w:rFonts w:eastAsiaTheme="minorEastAsia"/>
                                <w:sz w:val="16"/>
                                <w:lang w:eastAsia="zh-CN"/>
                              </w:rPr>
                            </w:pPr>
                            <w:r>
                              <w:rPr>
                                <w:rFonts w:eastAsiaTheme="minorEastAsia" w:hint="eastAsia"/>
                                <w:sz w:val="16"/>
                                <w:lang w:eastAsia="zh-CN"/>
                              </w:rPr>
                              <w:t>(SELECT first_name, last_name FROM sakila.actor ORDER BY last_name LIMIT 20)</w:t>
                            </w:r>
                          </w:p>
                          <w:p w14:paraId="59DCD6FD" w14:textId="77777777" w:rsidR="003F5825" w:rsidRDefault="003F5825" w:rsidP="00680362">
                            <w:pPr>
                              <w:spacing w:line="240" w:lineRule="auto"/>
                              <w:rPr>
                                <w:rFonts w:eastAsiaTheme="minorEastAsia"/>
                                <w:sz w:val="16"/>
                                <w:lang w:eastAsia="zh-CN"/>
                              </w:rPr>
                            </w:pPr>
                            <w:r>
                              <w:rPr>
                                <w:rFonts w:eastAsiaTheme="minorEastAsia" w:hint="eastAsia"/>
                                <w:sz w:val="16"/>
                                <w:lang w:eastAsia="zh-CN"/>
                              </w:rPr>
                              <w:t>UNION ALL</w:t>
                            </w:r>
                          </w:p>
                          <w:p w14:paraId="08309E9A" w14:textId="3F64D8FB" w:rsidR="003F5825" w:rsidRDefault="003F5825" w:rsidP="00680362">
                            <w:pPr>
                              <w:spacing w:line="240" w:lineRule="auto"/>
                              <w:rPr>
                                <w:rFonts w:eastAsiaTheme="minorEastAsia"/>
                                <w:sz w:val="16"/>
                                <w:lang w:eastAsia="zh-CN"/>
                              </w:rPr>
                            </w:pPr>
                            <w:r>
                              <w:rPr>
                                <w:rFonts w:eastAsiaTheme="minorEastAsia" w:hint="eastAsia"/>
                                <w:sz w:val="16"/>
                                <w:lang w:eastAsia="zh-CN"/>
                              </w:rPr>
                              <w:t>(SELECT first_name, last_name FROM sakila.customer ORDER by last_name LIMIT 20)</w:t>
                            </w:r>
                          </w:p>
                          <w:p w14:paraId="4C4122A2" w14:textId="77777777" w:rsidR="003F5825" w:rsidRPr="00B0670E" w:rsidRDefault="003F5825" w:rsidP="00680362">
                            <w:pPr>
                              <w:spacing w:line="240" w:lineRule="auto"/>
                              <w:rPr>
                                <w:rFonts w:eastAsiaTheme="minorEastAsia"/>
                                <w:sz w:val="16"/>
                                <w:lang w:eastAsia="zh-CN"/>
                              </w:rPr>
                            </w:pPr>
                            <w:r>
                              <w:rPr>
                                <w:rFonts w:eastAsiaTheme="minorEastAsia" w:hint="eastAsia"/>
                                <w:sz w:val="16"/>
                                <w:lang w:eastAsia="zh-CN"/>
                              </w:rPr>
                              <w:t>LIMIT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66196" id="Text Box 4" o:spid="_x0000_s1031" type="#_x0000_t202" style="position:absolute;left:0;text-align:left;margin-left:13.8pt;margin-top:18.05pt;width:406.65pt;height:8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">
                <v:textbox>
                  <w:txbxContent>
                    <w:p w14:paraId="55EC0085" w14:textId="16E2CA3C" w:rsidR="003F5825" w:rsidRDefault="003F5825" w:rsidP="00680362">
                      <w:pPr>
                        <w:spacing w:line="240" w:lineRule="auto"/>
                        <w:rPr>
                          <w:rFonts w:eastAsiaTheme="minorEastAsia"/>
                          <w:sz w:val="16"/>
                          <w:lang w:eastAsia="zh-CN"/>
                        </w:rPr>
                      </w:pPr>
                      <w:r>
                        <w:rPr>
                          <w:rFonts w:eastAsiaTheme="minorEastAsia" w:hint="eastAsia"/>
                          <w:sz w:val="16"/>
                          <w:lang w:eastAsia="zh-CN"/>
                        </w:rPr>
                        <w:t>(SELECT first_name, last_name FROM sakila.actor ORDER BY last_name LIMIT 20)</w:t>
                      </w:r>
                    </w:p>
                    <w:p w14:paraId="59DCD6FD" w14:textId="77777777" w:rsidR="003F5825" w:rsidRDefault="003F5825" w:rsidP="00680362">
                      <w:pPr>
                        <w:spacing w:line="240" w:lineRule="auto"/>
                        <w:rPr>
                          <w:rFonts w:eastAsiaTheme="minorEastAsia"/>
                          <w:sz w:val="16"/>
                          <w:lang w:eastAsia="zh-CN"/>
                        </w:rPr>
                      </w:pPr>
                      <w:r>
                        <w:rPr>
                          <w:rFonts w:eastAsiaTheme="minorEastAsia" w:hint="eastAsia"/>
                          <w:sz w:val="16"/>
                          <w:lang w:eastAsia="zh-CN"/>
                        </w:rPr>
                        <w:t>UNION ALL</w:t>
                      </w:r>
                    </w:p>
                    <w:p w14:paraId="08309E9A" w14:textId="3F64D8FB" w:rsidR="003F5825" w:rsidRDefault="003F5825" w:rsidP="00680362">
                      <w:pPr>
                        <w:spacing w:line="240" w:lineRule="auto"/>
                        <w:rPr>
                          <w:rFonts w:eastAsiaTheme="minorEastAsia"/>
                          <w:sz w:val="16"/>
                          <w:lang w:eastAsia="zh-CN"/>
                        </w:rPr>
                      </w:pPr>
                      <w:r>
                        <w:rPr>
                          <w:rFonts w:eastAsiaTheme="minorEastAsia" w:hint="eastAsia"/>
                          <w:sz w:val="16"/>
                          <w:lang w:eastAsia="zh-CN"/>
                        </w:rPr>
                        <w:t>(SELECT first_name, last_name FROM sakila.customer ORDER by last_name LIMIT 20)</w:t>
                      </w:r>
                    </w:p>
                    <w:p w14:paraId="4C4122A2" w14:textId="77777777" w:rsidR="003F5825" w:rsidRPr="00B0670E" w:rsidRDefault="003F5825" w:rsidP="00680362">
                      <w:pPr>
                        <w:spacing w:line="240" w:lineRule="auto"/>
                        <w:rPr>
                          <w:rFonts w:eastAsiaTheme="minorEastAsia"/>
                          <w:sz w:val="16"/>
                          <w:lang w:eastAsia="zh-CN"/>
                        </w:rPr>
                      </w:pPr>
                      <w:r>
                        <w:rPr>
                          <w:rFonts w:eastAsiaTheme="minorEastAsia" w:hint="eastAsia"/>
                          <w:sz w:val="16"/>
                          <w:lang w:eastAsia="zh-CN"/>
                        </w:rPr>
                        <w:t>LIMIT 20;</w:t>
                      </w:r>
                    </w:p>
                  </w:txbxContent>
                </v:textbox>
              </v:shape>
            </w:pict>
          </mc:Fallback>
        </mc:AlternateContent>
      </w:r>
      <w:r w:rsidRPr="00680362">
        <w:rPr>
          <w:rFonts w:eastAsiaTheme="minorEastAsia" w:hint="eastAsia"/>
          <w:b/>
          <w:lang w:eastAsia="zh-CN"/>
        </w:rPr>
        <w:t>Good SQL:</w:t>
      </w:r>
    </w:p>
    <w:p w14:paraId="55C71A35" w14:textId="14D82586" w:rsidR="00680362" w:rsidRDefault="00680362" w:rsidP="00680362">
      <w:pPr>
        <w:spacing w:line="240" w:lineRule="auto"/>
        <w:jc w:val="both"/>
        <w:rPr>
          <w:rFonts w:eastAsiaTheme="minorEastAsia"/>
          <w:b/>
          <w:lang w:eastAsia="zh-CN"/>
        </w:rPr>
      </w:pPr>
    </w:p>
    <w:p w14:paraId="524559A4" w14:textId="77777777" w:rsidR="00680362" w:rsidRDefault="00680362" w:rsidP="00680362">
      <w:pPr>
        <w:spacing w:line="240" w:lineRule="auto"/>
        <w:jc w:val="both"/>
        <w:rPr>
          <w:rFonts w:eastAsiaTheme="minorEastAsia"/>
          <w:b/>
          <w:lang w:eastAsia="zh-CN"/>
        </w:rPr>
      </w:pPr>
    </w:p>
    <w:p w14:paraId="498CC21E" w14:textId="77777777" w:rsidR="00680362" w:rsidRDefault="00680362" w:rsidP="00680362">
      <w:pPr>
        <w:spacing w:line="240" w:lineRule="auto"/>
        <w:jc w:val="both"/>
        <w:rPr>
          <w:rFonts w:eastAsiaTheme="minorEastAsia"/>
          <w:b/>
          <w:lang w:eastAsia="zh-CN"/>
        </w:rPr>
      </w:pPr>
    </w:p>
    <w:p w14:paraId="37FFD510" w14:textId="77777777" w:rsidR="00680362" w:rsidRDefault="00680362" w:rsidP="00680362">
      <w:pPr>
        <w:spacing w:line="240" w:lineRule="auto"/>
        <w:jc w:val="both"/>
        <w:rPr>
          <w:rFonts w:eastAsiaTheme="minorEastAsia"/>
          <w:b/>
          <w:lang w:eastAsia="zh-CN"/>
        </w:rPr>
      </w:pPr>
    </w:p>
    <w:p w14:paraId="6C9D8A52" w14:textId="5A275A4C" w:rsidR="00680362" w:rsidRPr="00D64B63" w:rsidRDefault="00A116A1" w:rsidP="00D64B63">
      <w:pPr>
        <w:pStyle w:val="ListParagraph"/>
        <w:numPr>
          <w:ilvl w:val="0"/>
          <w:numId w:val="35"/>
        </w:numPr>
        <w:spacing w:line="240" w:lineRule="auto"/>
        <w:jc w:val="both"/>
        <w:rPr>
          <w:rFonts w:eastAsiaTheme="minorEastAsia"/>
          <w:lang w:eastAsia="zh-CN"/>
        </w:rPr>
      </w:pPr>
      <w:r w:rsidRPr="00D64B63">
        <w:rPr>
          <w:rFonts w:eastAsiaTheme="minorEastAsia"/>
          <w:lang w:eastAsia="zh-CN"/>
        </w:rPr>
        <w:t>L</w:t>
      </w:r>
      <w:r w:rsidRPr="00D64B63">
        <w:rPr>
          <w:rFonts w:eastAsiaTheme="minorEastAsia" w:hint="eastAsia"/>
          <w:lang w:eastAsia="zh-CN"/>
        </w:rPr>
        <w:t xml:space="preserve">arge </w:t>
      </w:r>
      <w:r>
        <w:rPr>
          <w:rFonts w:eastAsiaTheme="minorEastAsia" w:hint="eastAsia"/>
          <w:lang w:eastAsia="zh-CN"/>
        </w:rPr>
        <w:t>query</w:t>
      </w:r>
      <w:r w:rsidR="007B7D23">
        <w:rPr>
          <w:rFonts w:eastAsiaTheme="minorEastAsia" w:hint="eastAsia"/>
          <w:lang w:eastAsia="zh-CN"/>
        </w:rPr>
        <w:t>-</w:t>
      </w:r>
      <w:r>
        <w:rPr>
          <w:rFonts w:eastAsiaTheme="minorEastAsia" w:hint="eastAsia"/>
          <w:lang w:eastAsia="zh-CN"/>
        </w:rPr>
        <w:t>set optimize</w:t>
      </w:r>
    </w:p>
    <w:p w14:paraId="72D05EE0" w14:textId="00EB9C24" w:rsidR="00680362" w:rsidRDefault="00A116A1" w:rsidP="00680362">
      <w:pPr>
        <w:spacing w:line="240" w:lineRule="auto"/>
        <w:jc w:val="both"/>
        <w:rPr>
          <w:rFonts w:eastAsiaTheme="minorEastAsia"/>
          <w:b/>
          <w:lang w:eastAsia="zh-CN"/>
        </w:rPr>
      </w:pPr>
      <w:r w:rsidRPr="003A6468">
        <w:rPr>
          <w:rFonts w:eastAsiaTheme="minorEastAsia"/>
          <w:b/>
          <w:noProof/>
          <w:lang w:eastAsia="zh-CN"/>
        </w:rPr>
        <mc:AlternateContent>
          <mc:Choice Requires="wps">
            <w:drawing>
              <wp:anchor distT="0" distB="0" distL="114300" distR="114300" simplePos="0" relativeHeight="251669504" behindDoc="0" locked="0" layoutInCell="1" allowOverlap="1" wp14:anchorId="409EA419" wp14:editId="4171ED9C">
                <wp:simplePos x="0" y="0"/>
                <wp:positionH relativeFrom="column">
                  <wp:posOffset>175565</wp:posOffset>
                </wp:positionH>
                <wp:positionV relativeFrom="paragraph">
                  <wp:posOffset>229133</wp:posOffset>
                </wp:positionV>
                <wp:extent cx="5223053" cy="263347"/>
                <wp:effectExtent l="0" t="0" r="15875" b="228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053" cy="263347"/>
                        </a:xfrm>
                        <a:prstGeom prst="rect">
                          <a:avLst/>
                        </a:prstGeom>
                        <a:solidFill>
                          <a:srgbClr val="FFFFFF"/>
                        </a:solidFill>
                        <a:ln w="9525">
                          <a:solidFill>
                            <a:srgbClr val="000000"/>
                          </a:solidFill>
                          <a:miter lim="800000"/>
                          <a:headEnd/>
                          <a:tailEnd/>
                        </a:ln>
                      </wps:spPr>
                      <wps:txbx>
                        <w:txbxContent>
                          <w:p w14:paraId="12074D8C" w14:textId="63AA27F7" w:rsidR="003F5825" w:rsidRPr="00B0670E" w:rsidRDefault="003F5825" w:rsidP="00A116A1">
                            <w:pPr>
                              <w:spacing w:line="240" w:lineRule="auto"/>
                              <w:rPr>
                                <w:rFonts w:eastAsiaTheme="minorEastAsia"/>
                                <w:sz w:val="16"/>
                                <w:lang w:eastAsia="zh-CN"/>
                              </w:rPr>
                            </w:pPr>
                            <w:r>
                              <w:rPr>
                                <w:rFonts w:eastAsiaTheme="minorEastAsia" w:hint="eastAsia"/>
                                <w:sz w:val="16"/>
                                <w:lang w:eastAsia="zh-CN"/>
                              </w:rPr>
                              <w:t>SELECT file_id, description FROM sakila.film ORDER BY title LIMIT 50,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EA419" id="Text Box 5" o:spid="_x0000_s1032" type="#_x0000_t202" style="position:absolute;left:0;text-align:left;margin-left:13.8pt;margin-top:18.05pt;width:411.25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">
                <v:textbox>
                  <w:txbxContent>
                    <w:p w14:paraId="12074D8C" w14:textId="63AA27F7" w:rsidR="003F5825" w:rsidRPr="00B0670E" w:rsidRDefault="003F5825" w:rsidP="00A116A1">
                      <w:pPr>
                        <w:spacing w:line="240" w:lineRule="auto"/>
                        <w:rPr>
                          <w:rFonts w:eastAsiaTheme="minorEastAsia"/>
                          <w:sz w:val="16"/>
                          <w:lang w:eastAsia="zh-CN"/>
                        </w:rPr>
                      </w:pPr>
                      <w:r>
                        <w:rPr>
                          <w:rFonts w:eastAsiaTheme="minorEastAsia" w:hint="eastAsia"/>
                          <w:sz w:val="16"/>
                          <w:lang w:eastAsia="zh-CN"/>
                        </w:rPr>
                        <w:t>SELECT file_id, description FROM sakila.film ORDER BY title LIMIT 50, 5;</w:t>
                      </w:r>
                    </w:p>
                  </w:txbxContent>
                </v:textbox>
              </v:shape>
            </w:pict>
          </mc:Fallback>
        </mc:AlternateContent>
      </w:r>
      <w:r>
        <w:rPr>
          <w:rFonts w:eastAsiaTheme="minorEastAsia" w:hint="eastAsia"/>
          <w:b/>
          <w:lang w:eastAsia="zh-CN"/>
        </w:rPr>
        <w:t>BAD SQL</w:t>
      </w:r>
    </w:p>
    <w:p w14:paraId="2540CF7F" w14:textId="18549BD9" w:rsidR="00A116A1" w:rsidRDefault="00A116A1" w:rsidP="00680362">
      <w:pPr>
        <w:spacing w:line="240" w:lineRule="auto"/>
        <w:jc w:val="both"/>
        <w:rPr>
          <w:rFonts w:eastAsiaTheme="minorEastAsia"/>
          <w:b/>
          <w:lang w:eastAsia="zh-CN"/>
        </w:rPr>
      </w:pPr>
    </w:p>
    <w:p w14:paraId="11CC0D98" w14:textId="77777777" w:rsidR="00A116A1" w:rsidRDefault="00A116A1" w:rsidP="00680362">
      <w:pPr>
        <w:spacing w:line="240" w:lineRule="auto"/>
        <w:jc w:val="both"/>
        <w:rPr>
          <w:rFonts w:eastAsiaTheme="minorEastAsia"/>
          <w:b/>
          <w:lang w:eastAsia="zh-CN"/>
        </w:rPr>
      </w:pPr>
    </w:p>
    <w:p w14:paraId="5C32490C" w14:textId="2CFAB80C" w:rsidR="00A116A1" w:rsidRDefault="00A116A1" w:rsidP="00680362">
      <w:pPr>
        <w:spacing w:line="240" w:lineRule="auto"/>
        <w:jc w:val="both"/>
        <w:rPr>
          <w:rFonts w:eastAsiaTheme="minorEastAsia"/>
          <w:b/>
          <w:lang w:eastAsia="zh-CN"/>
        </w:rPr>
      </w:pPr>
      <w:r w:rsidRPr="003A6468">
        <w:rPr>
          <w:rFonts w:eastAsiaTheme="minorEastAsia"/>
          <w:b/>
          <w:noProof/>
          <w:lang w:eastAsia="zh-CN"/>
        </w:rPr>
        <mc:AlternateContent>
          <mc:Choice Requires="wps">
            <w:drawing>
              <wp:anchor distT="0" distB="0" distL="114300" distR="114300" simplePos="0" relativeHeight="251671552" behindDoc="0" locked="0" layoutInCell="1" allowOverlap="1" wp14:anchorId="0DD653CF" wp14:editId="162E33B6">
                <wp:simplePos x="0" y="0"/>
                <wp:positionH relativeFrom="column">
                  <wp:posOffset>175565</wp:posOffset>
                </wp:positionH>
                <wp:positionV relativeFrom="paragraph">
                  <wp:posOffset>184887</wp:posOffset>
                </wp:positionV>
                <wp:extent cx="5222875" cy="760781"/>
                <wp:effectExtent l="0" t="0" r="15875"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875" cy="760781"/>
                        </a:xfrm>
                        <a:prstGeom prst="rect">
                          <a:avLst/>
                        </a:prstGeom>
                        <a:solidFill>
                          <a:srgbClr val="FFFFFF"/>
                        </a:solidFill>
                        <a:ln w="9525">
                          <a:solidFill>
                            <a:srgbClr val="000000"/>
                          </a:solidFill>
                          <a:miter lim="800000"/>
                          <a:headEnd/>
                          <a:tailEnd/>
                        </a:ln>
                      </wps:spPr>
                      <wps:txbx>
                        <w:txbxContent>
                          <w:p w14:paraId="4511D46A" w14:textId="121E99B1" w:rsidR="003F5825" w:rsidRDefault="003F5825" w:rsidP="00A116A1">
                            <w:pPr>
                              <w:spacing w:line="240" w:lineRule="auto"/>
                              <w:rPr>
                                <w:rFonts w:eastAsiaTheme="minorEastAsia"/>
                                <w:sz w:val="16"/>
                                <w:lang w:eastAsia="zh-CN"/>
                              </w:rPr>
                            </w:pPr>
                            <w:r>
                              <w:rPr>
                                <w:rFonts w:eastAsiaTheme="minorEastAsia" w:hint="eastAsia"/>
                                <w:sz w:val="16"/>
                                <w:lang w:eastAsia="zh-CN"/>
                              </w:rPr>
                              <w:t xml:space="preserve">SELECT film.file_id, film.description FROM sakila.film </w:t>
                            </w:r>
                          </w:p>
                          <w:p w14:paraId="47101DDC" w14:textId="1CB69313" w:rsidR="003F5825" w:rsidRDefault="003F5825" w:rsidP="00A116A1">
                            <w:pPr>
                              <w:spacing w:line="240" w:lineRule="auto"/>
                              <w:rPr>
                                <w:rFonts w:eastAsiaTheme="minorEastAsia"/>
                                <w:sz w:val="16"/>
                                <w:lang w:eastAsia="zh-CN"/>
                              </w:rPr>
                            </w:pPr>
                            <w:r>
                              <w:rPr>
                                <w:rFonts w:eastAsiaTheme="minorEastAsia" w:hint="eastAsia"/>
                                <w:sz w:val="16"/>
                                <w:lang w:eastAsia="zh-CN"/>
                              </w:rPr>
                              <w:t>INNER JOIN (</w:t>
                            </w:r>
                          </w:p>
                          <w:p w14:paraId="33C2A7D3" w14:textId="26B7488A" w:rsidR="003F5825" w:rsidRPr="00A116A1" w:rsidRDefault="003F5825" w:rsidP="00A116A1">
                            <w:pPr>
                              <w:spacing w:line="240" w:lineRule="auto"/>
                              <w:rPr>
                                <w:rFonts w:eastAsiaTheme="minorEastAsia"/>
                                <w:sz w:val="16"/>
                                <w:lang w:eastAsia="zh-CN"/>
                              </w:rPr>
                            </w:pPr>
                            <w:r>
                              <w:rPr>
                                <w:rFonts w:eastAsiaTheme="minorEastAsia" w:hint="eastAsia"/>
                                <w:sz w:val="16"/>
                                <w:lang w:eastAsia="zh-CN"/>
                              </w:rPr>
                              <w:t xml:space="preserve">    SELECT film_id FROM sakila.film ORDER BY title LIMIT 50, 5) AS lim using(film_id)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653CF" id="Text Box 6" o:spid="_x0000_s1033" type="#_x0000_t202" style="position:absolute;left:0;text-align:left;margin-left:13.8pt;margin-top:14.55pt;width:411.25pt;height:59.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8d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">
                <v:textbox>
                  <w:txbxContent>
                    <w:p w14:paraId="4511D46A" w14:textId="121E99B1" w:rsidR="003F5825" w:rsidRDefault="003F5825" w:rsidP="00A116A1">
                      <w:pPr>
                        <w:spacing w:line="240" w:lineRule="auto"/>
                        <w:rPr>
                          <w:rFonts w:eastAsiaTheme="minorEastAsia"/>
                          <w:sz w:val="16"/>
                          <w:lang w:eastAsia="zh-CN"/>
                        </w:rPr>
                      </w:pPr>
                      <w:r>
                        <w:rPr>
                          <w:rFonts w:eastAsiaTheme="minorEastAsia" w:hint="eastAsia"/>
                          <w:sz w:val="16"/>
                          <w:lang w:eastAsia="zh-CN"/>
                        </w:rPr>
                        <w:t xml:space="preserve">SELECT film.file_id, film.description FROM sakila.film </w:t>
                      </w:r>
                    </w:p>
                    <w:p w14:paraId="47101DDC" w14:textId="1CB69313" w:rsidR="003F5825" w:rsidRDefault="003F5825" w:rsidP="00A116A1">
                      <w:pPr>
                        <w:spacing w:line="240" w:lineRule="auto"/>
                        <w:rPr>
                          <w:rFonts w:eastAsiaTheme="minorEastAsia"/>
                          <w:sz w:val="16"/>
                          <w:lang w:eastAsia="zh-CN"/>
                        </w:rPr>
                      </w:pPr>
                      <w:r>
                        <w:rPr>
                          <w:rFonts w:eastAsiaTheme="minorEastAsia" w:hint="eastAsia"/>
                          <w:sz w:val="16"/>
                          <w:lang w:eastAsia="zh-CN"/>
                        </w:rPr>
                        <w:t>INNER JOIN (</w:t>
                      </w:r>
                    </w:p>
                    <w:p w14:paraId="33C2A7D3" w14:textId="26B7488A" w:rsidR="003F5825" w:rsidRPr="00A116A1" w:rsidRDefault="003F5825" w:rsidP="00A116A1">
                      <w:pPr>
                        <w:spacing w:line="240" w:lineRule="auto"/>
                        <w:rPr>
                          <w:rFonts w:eastAsiaTheme="minorEastAsia"/>
                          <w:sz w:val="16"/>
                          <w:lang w:eastAsia="zh-CN"/>
                        </w:rPr>
                      </w:pPr>
                      <w:r>
                        <w:rPr>
                          <w:rFonts w:eastAsiaTheme="minorEastAsia" w:hint="eastAsia"/>
                          <w:sz w:val="16"/>
                          <w:lang w:eastAsia="zh-CN"/>
                        </w:rPr>
                        <w:t xml:space="preserve">    SELECT film_id FROM sakila.film ORDER BY title LIMIT 50, 5) AS lim using(film_id)</w:t>
                      </w:r>
                    </w:p>
                  </w:txbxContent>
                </v:textbox>
              </v:shape>
            </w:pict>
          </mc:Fallback>
        </mc:AlternateContent>
      </w:r>
      <w:r>
        <w:rPr>
          <w:rFonts w:eastAsiaTheme="minorEastAsia" w:hint="eastAsia"/>
          <w:b/>
          <w:lang w:eastAsia="zh-CN"/>
        </w:rPr>
        <w:t>GOOD SQL:</w:t>
      </w:r>
    </w:p>
    <w:p w14:paraId="3ED4B794" w14:textId="77777777" w:rsidR="00680362" w:rsidRDefault="00680362" w:rsidP="00680362">
      <w:pPr>
        <w:spacing w:line="240" w:lineRule="auto"/>
        <w:jc w:val="both"/>
        <w:rPr>
          <w:rFonts w:eastAsiaTheme="minorEastAsia"/>
          <w:b/>
          <w:lang w:eastAsia="zh-CN"/>
        </w:rPr>
      </w:pPr>
    </w:p>
    <w:p w14:paraId="0582973A" w14:textId="77777777" w:rsidR="00D55B73" w:rsidRDefault="00D55B73" w:rsidP="00680362">
      <w:pPr>
        <w:spacing w:line="240" w:lineRule="auto"/>
        <w:jc w:val="both"/>
        <w:rPr>
          <w:rFonts w:eastAsiaTheme="minorEastAsia"/>
          <w:b/>
          <w:lang w:eastAsia="zh-CN"/>
        </w:rPr>
      </w:pPr>
    </w:p>
    <w:p w14:paraId="7DF031D5" w14:textId="77777777" w:rsidR="00D55B73" w:rsidRDefault="00D55B73" w:rsidP="00680362">
      <w:pPr>
        <w:spacing w:line="240" w:lineRule="auto"/>
        <w:jc w:val="both"/>
        <w:rPr>
          <w:rFonts w:eastAsiaTheme="minorEastAsia"/>
          <w:b/>
          <w:lang w:eastAsia="zh-CN"/>
        </w:rPr>
      </w:pPr>
    </w:p>
    <w:p w14:paraId="2D786E38" w14:textId="2BE66DCE" w:rsidR="008518C7" w:rsidRDefault="008518C7" w:rsidP="00790440">
      <w:pPr>
        <w:pStyle w:val="ListParagraph"/>
        <w:numPr>
          <w:ilvl w:val="0"/>
          <w:numId w:val="35"/>
        </w:numPr>
        <w:spacing w:line="240" w:lineRule="auto"/>
        <w:jc w:val="both"/>
        <w:rPr>
          <w:rFonts w:eastAsiaTheme="minorEastAsia"/>
          <w:b/>
          <w:lang w:eastAsia="zh-CN"/>
        </w:rPr>
      </w:pPr>
      <w:r>
        <w:rPr>
          <w:rFonts w:eastAsiaTheme="minorEastAsia" w:hint="eastAsia"/>
          <w:b/>
          <w:lang w:eastAsia="zh-CN"/>
        </w:rPr>
        <w:t xml:space="preserve">Do add </w:t>
      </w:r>
      <w:r>
        <w:rPr>
          <w:rFonts w:eastAsiaTheme="minorEastAsia"/>
          <w:b/>
          <w:lang w:eastAsia="zh-CN"/>
        </w:rPr>
        <w:t>join condition</w:t>
      </w:r>
      <w:r>
        <w:rPr>
          <w:rFonts w:eastAsiaTheme="minorEastAsia" w:hint="eastAsia"/>
          <w:b/>
          <w:lang w:eastAsia="zh-CN"/>
        </w:rPr>
        <w:t xml:space="preserve"> when use join </w:t>
      </w:r>
      <w:r>
        <w:rPr>
          <w:rFonts w:eastAsiaTheme="minorEastAsia"/>
          <w:b/>
          <w:lang w:eastAsia="zh-CN"/>
        </w:rPr>
        <w:t>statement</w:t>
      </w:r>
      <w:r w:rsidR="00CA0B88">
        <w:rPr>
          <w:rFonts w:eastAsiaTheme="minorEastAsia"/>
          <w:b/>
          <w:lang w:eastAsia="zh-CN"/>
        </w:rPr>
        <w:t xml:space="preserve"> </w:t>
      </w:r>
    </w:p>
    <w:p w14:paraId="267D746A" w14:textId="23895200" w:rsidR="008518C7" w:rsidRDefault="008518C7" w:rsidP="00790440">
      <w:pPr>
        <w:pStyle w:val="ListParagraph"/>
        <w:spacing w:line="240" w:lineRule="auto"/>
        <w:ind w:left="1140"/>
        <w:jc w:val="both"/>
        <w:rPr>
          <w:rFonts w:eastAsiaTheme="minorEastAsia"/>
          <w:b/>
          <w:lang w:eastAsia="zh-CN"/>
        </w:rPr>
      </w:pPr>
      <w:r>
        <w:rPr>
          <w:rFonts w:eastAsiaTheme="minorEastAsia"/>
          <w:b/>
          <w:lang w:eastAsia="zh-CN"/>
        </w:rPr>
        <w:t>If developer did not use condition on join, database will calculate a largest result collection which will be with poorest performance.</w:t>
      </w:r>
    </w:p>
    <w:p w14:paraId="5AF7D5F2" w14:textId="77777777" w:rsidR="008518C7" w:rsidRDefault="008518C7" w:rsidP="008518C7">
      <w:pPr>
        <w:spacing w:line="240" w:lineRule="auto"/>
        <w:jc w:val="both"/>
        <w:rPr>
          <w:rFonts w:eastAsiaTheme="minorEastAsia"/>
          <w:b/>
          <w:lang w:eastAsia="zh-CN"/>
        </w:rPr>
      </w:pPr>
      <w:r w:rsidRPr="00790440">
        <w:rPr>
          <w:rFonts w:eastAsiaTheme="minorEastAsia"/>
          <w:b/>
          <w:noProof/>
          <w:lang w:eastAsia="zh-CN"/>
        </w:rPr>
        <mc:AlternateContent>
          <mc:Choice Requires="wps">
            <w:drawing>
              <wp:anchor distT="0" distB="0" distL="114300" distR="114300" simplePos="0" relativeHeight="251675648" behindDoc="0" locked="0" layoutInCell="1" allowOverlap="1" wp14:anchorId="2371660A" wp14:editId="6CFC8E22">
                <wp:simplePos x="0" y="0"/>
                <wp:positionH relativeFrom="column">
                  <wp:posOffset>173904</wp:posOffset>
                </wp:positionH>
                <wp:positionV relativeFrom="paragraph">
                  <wp:posOffset>230645</wp:posOffset>
                </wp:positionV>
                <wp:extent cx="5223053" cy="1626847"/>
                <wp:effectExtent l="0" t="0" r="15875"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053" cy="1626847"/>
                        </a:xfrm>
                        <a:prstGeom prst="rect">
                          <a:avLst/>
                        </a:prstGeom>
                        <a:solidFill>
                          <a:srgbClr val="FFFFFF"/>
                        </a:solidFill>
                        <a:ln w="9525">
                          <a:solidFill>
                            <a:srgbClr val="000000"/>
                          </a:solidFill>
                          <a:miter lim="800000"/>
                          <a:headEnd/>
                          <a:tailEnd/>
                        </a:ln>
                      </wps:spPr>
                      <wps:txbx>
                        <w:txbxContent>
                          <w:p w14:paraId="19D3689E" w14:textId="7222F6B2" w:rsidR="003F5825" w:rsidRDefault="003F5825" w:rsidP="00CA0B88">
                            <w:pPr>
                              <w:spacing w:after="0" w:line="240" w:lineRule="auto"/>
                              <w:rPr>
                                <w:rFonts w:eastAsiaTheme="minorEastAsia"/>
                                <w:sz w:val="16"/>
                                <w:lang w:eastAsia="zh-CN"/>
                              </w:rPr>
                            </w:pPr>
                            <w:r>
                              <w:rPr>
                                <w:rFonts w:eastAsiaTheme="minorEastAsia" w:hint="eastAsia"/>
                                <w:sz w:val="16"/>
                                <w:lang w:eastAsia="zh-CN"/>
                              </w:rPr>
                              <w:t xml:space="preserve">SELECT </w:t>
                            </w:r>
                            <w:r>
                              <w:rPr>
                                <w:rFonts w:eastAsiaTheme="minorEastAsia"/>
                                <w:sz w:val="16"/>
                                <w:lang w:eastAsia="zh-CN"/>
                              </w:rPr>
                              <w:t>…</w:t>
                            </w:r>
                          </w:p>
                          <w:p w14:paraId="2334840E" w14:textId="77777777"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FROM</w:t>
                            </w:r>
                          </w:p>
                          <w:p w14:paraId="0BFDB200" w14:textId="71E88438"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 r</w:t>
                            </w:r>
                            <w:r>
                              <w:rPr>
                                <w:rFonts w:eastAsiaTheme="minorEastAsia"/>
                                <w:sz w:val="16"/>
                                <w:lang w:eastAsia="zh-CN"/>
                              </w:rPr>
                              <w:t xml:space="preserve">  </w:t>
                            </w:r>
                            <w:r w:rsidRPr="00CA0B88">
                              <w:rPr>
                                <w:rFonts w:eastAsiaTheme="minorEastAsia"/>
                                <w:sz w:val="16"/>
                                <w:lang w:eastAsia="zh-CN"/>
                              </w:rPr>
                              <w:t xml:space="preserve">       JOIN</w:t>
                            </w:r>
                          </w:p>
                          <w:p w14:paraId="78F1A4EB" w14:textId="77777777"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repair_timesheet rt</w:t>
                            </w:r>
                            <w:r>
                              <w:rPr>
                                <w:rFonts w:eastAsiaTheme="minorEastAsia"/>
                                <w:sz w:val="16"/>
                                <w:lang w:eastAsia="zh-CN"/>
                              </w:rPr>
                              <w:t xml:space="preserve"> </w:t>
                            </w:r>
                            <w:r w:rsidRPr="00CA0B88">
                              <w:rPr>
                                <w:rFonts w:eastAsiaTheme="minorEastAsia"/>
                                <w:sz w:val="16"/>
                                <w:lang w:eastAsia="zh-CN"/>
                              </w:rPr>
                              <w:t>JOIN</w:t>
                            </w:r>
                          </w:p>
                          <w:p w14:paraId="4195D01B" w14:textId="6950C9C6"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timesheet t        JOIN</w:t>
                            </w:r>
                          </w:p>
                          <w:p w14:paraId="425F0E8A" w14:textId="78062650"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w:t>
                            </w:r>
                            <w:r>
                              <w:rPr>
                                <w:rFonts w:eastAsiaTheme="minorEastAsia"/>
                                <w:sz w:val="16"/>
                                <w:lang w:eastAsia="zh-CN"/>
                              </w:rPr>
                              <w:t xml:space="preserve">    …</w:t>
                            </w:r>
                          </w:p>
                          <w:p w14:paraId="209CF1B6"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WHERE </w:t>
                            </w:r>
                          </w:p>
                          <w:p w14:paraId="26559669" w14:textId="3FF198CD" w:rsidR="003F5825"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rt.RepairID = r.id</w:t>
                            </w:r>
                            <w:r>
                              <w:rPr>
                                <w:rFonts w:eastAsiaTheme="minorEastAsia"/>
                                <w:sz w:val="16"/>
                                <w:lang w:eastAsia="zh-CN"/>
                              </w:rPr>
                              <w:t xml:space="preserve"> </w:t>
                            </w:r>
                          </w:p>
                          <w:p w14:paraId="2B56C789" w14:textId="76BCFE47" w:rsidR="003F5825"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AND rt.TimesheetID = t.id</w:t>
                            </w:r>
                          </w:p>
                          <w:p w14:paraId="3C780AD8" w14:textId="77C3BDD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    …</w:t>
                            </w:r>
                          </w:p>
                          <w:p w14:paraId="4665D3B1" w14:textId="318A740B" w:rsidR="003F5825" w:rsidRPr="00CA0B88" w:rsidRDefault="003F5825" w:rsidP="00790440">
                            <w:pPr>
                              <w:spacing w:after="0" w:line="240" w:lineRule="auto"/>
                              <w:ind w:firstLineChars="100" w:firstLine="160"/>
                              <w:rPr>
                                <w:rFonts w:eastAsiaTheme="minorEastAsia"/>
                                <w:sz w:val="16"/>
                                <w:lang w:eastAsia="zh-CN"/>
                              </w:rPr>
                            </w:pPr>
                            <w:r w:rsidRPr="002B7077">
                              <w:rPr>
                                <w:rFonts w:eastAsiaTheme="minorEastAsia"/>
                                <w:sz w:val="16"/>
                                <w:lang w:eastAsia="zh-CN"/>
                              </w:rPr>
                              <w:t>r.IsScheduled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1660A" id="Text Box 8" o:spid="_x0000_s1034" type="#_x0000_t202" style="position:absolute;left:0;text-align:left;margin-left:13.7pt;margin-top:18.15pt;width:411.25pt;height:12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">
                <v:textbox>
                  <w:txbxContent>
                    <w:p w14:paraId="19D3689E" w14:textId="7222F6B2" w:rsidR="003F5825" w:rsidRDefault="003F5825" w:rsidP="00CA0B88">
                      <w:pPr>
                        <w:spacing w:after="0" w:line="240" w:lineRule="auto"/>
                        <w:rPr>
                          <w:rFonts w:eastAsiaTheme="minorEastAsia"/>
                          <w:sz w:val="16"/>
                          <w:lang w:eastAsia="zh-CN"/>
                        </w:rPr>
                      </w:pPr>
                      <w:r>
                        <w:rPr>
                          <w:rFonts w:eastAsiaTheme="minorEastAsia" w:hint="eastAsia"/>
                          <w:sz w:val="16"/>
                          <w:lang w:eastAsia="zh-CN"/>
                        </w:rPr>
                        <w:t xml:space="preserve">SELECT </w:t>
                      </w:r>
                      <w:r>
                        <w:rPr>
                          <w:rFonts w:eastAsiaTheme="minorEastAsia"/>
                          <w:sz w:val="16"/>
                          <w:lang w:eastAsia="zh-CN"/>
                        </w:rPr>
                        <w:t>…</w:t>
                      </w:r>
                    </w:p>
                    <w:p w14:paraId="2334840E" w14:textId="77777777"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FROM</w:t>
                      </w:r>
                    </w:p>
                    <w:p w14:paraId="0BFDB200" w14:textId="71E88438"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 r</w:t>
                      </w:r>
                      <w:r>
                        <w:rPr>
                          <w:rFonts w:eastAsiaTheme="minorEastAsia"/>
                          <w:sz w:val="16"/>
                          <w:lang w:eastAsia="zh-CN"/>
                        </w:rPr>
                        <w:t xml:space="preserve">  </w:t>
                      </w:r>
                      <w:r w:rsidRPr="00CA0B88">
                        <w:rPr>
                          <w:rFonts w:eastAsiaTheme="minorEastAsia"/>
                          <w:sz w:val="16"/>
                          <w:lang w:eastAsia="zh-CN"/>
                        </w:rPr>
                        <w:t xml:space="preserve">       JOIN</w:t>
                      </w:r>
                    </w:p>
                    <w:p w14:paraId="78F1A4EB" w14:textId="77777777"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repair_timesheet rt</w:t>
                      </w:r>
                      <w:r>
                        <w:rPr>
                          <w:rFonts w:eastAsiaTheme="minorEastAsia"/>
                          <w:sz w:val="16"/>
                          <w:lang w:eastAsia="zh-CN"/>
                        </w:rPr>
                        <w:t xml:space="preserve"> </w:t>
                      </w:r>
                      <w:r w:rsidRPr="00CA0B88">
                        <w:rPr>
                          <w:rFonts w:eastAsiaTheme="minorEastAsia"/>
                          <w:sz w:val="16"/>
                          <w:lang w:eastAsia="zh-CN"/>
                        </w:rPr>
                        <w:t>JOIN</w:t>
                      </w:r>
                    </w:p>
                    <w:p w14:paraId="4195D01B" w14:textId="6950C9C6"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timesheet t        JOIN</w:t>
                      </w:r>
                    </w:p>
                    <w:p w14:paraId="425F0E8A" w14:textId="78062650"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w:t>
                      </w:r>
                      <w:r>
                        <w:rPr>
                          <w:rFonts w:eastAsiaTheme="minorEastAsia"/>
                          <w:sz w:val="16"/>
                          <w:lang w:eastAsia="zh-CN"/>
                        </w:rPr>
                        <w:t xml:space="preserve">    …</w:t>
                      </w:r>
                    </w:p>
                    <w:p w14:paraId="209CF1B6"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WHERE </w:t>
                      </w:r>
                    </w:p>
                    <w:p w14:paraId="26559669" w14:textId="3FF198CD" w:rsidR="003F5825"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rt.RepairID = r.id</w:t>
                      </w:r>
                      <w:r>
                        <w:rPr>
                          <w:rFonts w:eastAsiaTheme="minorEastAsia"/>
                          <w:sz w:val="16"/>
                          <w:lang w:eastAsia="zh-CN"/>
                        </w:rPr>
                        <w:t xml:space="preserve"> </w:t>
                      </w:r>
                    </w:p>
                    <w:p w14:paraId="2B56C789" w14:textId="76BCFE47" w:rsidR="003F5825"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AND rt.TimesheetID = t.id</w:t>
                      </w:r>
                    </w:p>
                    <w:p w14:paraId="3C780AD8" w14:textId="77C3BDD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    …</w:t>
                      </w:r>
                    </w:p>
                    <w:p w14:paraId="4665D3B1" w14:textId="318A740B" w:rsidR="003F5825" w:rsidRPr="00CA0B88" w:rsidRDefault="003F5825" w:rsidP="00790440">
                      <w:pPr>
                        <w:spacing w:after="0" w:line="240" w:lineRule="auto"/>
                        <w:ind w:firstLineChars="100" w:firstLine="160"/>
                        <w:rPr>
                          <w:rFonts w:eastAsiaTheme="minorEastAsia"/>
                          <w:sz w:val="16"/>
                          <w:lang w:eastAsia="zh-CN"/>
                        </w:rPr>
                      </w:pPr>
                      <w:r w:rsidRPr="002B7077">
                        <w:rPr>
                          <w:rFonts w:eastAsiaTheme="minorEastAsia"/>
                          <w:sz w:val="16"/>
                          <w:lang w:eastAsia="zh-CN"/>
                        </w:rPr>
                        <w:t>r.IsScheduled = 0</w:t>
                      </w:r>
                    </w:p>
                  </w:txbxContent>
                </v:textbox>
              </v:shape>
            </w:pict>
          </mc:Fallback>
        </mc:AlternateContent>
      </w:r>
      <w:r>
        <w:rPr>
          <w:rFonts w:eastAsiaTheme="minorEastAsia" w:hint="eastAsia"/>
          <w:b/>
          <w:lang w:eastAsia="zh-CN"/>
        </w:rPr>
        <w:t>BAD SQL</w:t>
      </w:r>
    </w:p>
    <w:p w14:paraId="70D7912F" w14:textId="77777777" w:rsidR="008518C7" w:rsidRDefault="008518C7" w:rsidP="008518C7">
      <w:pPr>
        <w:spacing w:line="240" w:lineRule="auto"/>
        <w:jc w:val="both"/>
        <w:rPr>
          <w:rFonts w:eastAsiaTheme="minorEastAsia"/>
          <w:b/>
          <w:lang w:eastAsia="zh-CN"/>
        </w:rPr>
      </w:pPr>
    </w:p>
    <w:p w14:paraId="18E9A3F9" w14:textId="77777777" w:rsidR="008518C7" w:rsidRDefault="008518C7" w:rsidP="008518C7">
      <w:pPr>
        <w:spacing w:line="240" w:lineRule="auto"/>
        <w:jc w:val="both"/>
        <w:rPr>
          <w:rFonts w:eastAsiaTheme="minorEastAsia"/>
          <w:b/>
          <w:lang w:eastAsia="zh-CN"/>
        </w:rPr>
      </w:pPr>
    </w:p>
    <w:p w14:paraId="52C889C7" w14:textId="77777777" w:rsidR="00CA0B88" w:rsidRDefault="00CA0B88" w:rsidP="008518C7">
      <w:pPr>
        <w:spacing w:line="240" w:lineRule="auto"/>
        <w:jc w:val="both"/>
        <w:rPr>
          <w:rFonts w:eastAsiaTheme="minorEastAsia"/>
          <w:b/>
          <w:lang w:eastAsia="zh-CN"/>
        </w:rPr>
      </w:pPr>
    </w:p>
    <w:p w14:paraId="0D0DF0BA" w14:textId="77777777" w:rsidR="00CA0B88" w:rsidRDefault="00CA0B88" w:rsidP="008518C7">
      <w:pPr>
        <w:spacing w:line="240" w:lineRule="auto"/>
        <w:jc w:val="both"/>
        <w:rPr>
          <w:rFonts w:eastAsiaTheme="minorEastAsia"/>
          <w:b/>
          <w:lang w:eastAsia="zh-CN"/>
        </w:rPr>
      </w:pPr>
    </w:p>
    <w:p w14:paraId="6AD8CA3D" w14:textId="77777777" w:rsidR="00CA0B88" w:rsidRDefault="00CA0B88" w:rsidP="008518C7">
      <w:pPr>
        <w:spacing w:line="240" w:lineRule="auto"/>
        <w:jc w:val="both"/>
        <w:rPr>
          <w:rFonts w:eastAsiaTheme="minorEastAsia"/>
          <w:b/>
          <w:lang w:eastAsia="zh-CN"/>
        </w:rPr>
      </w:pPr>
    </w:p>
    <w:p w14:paraId="725A8B34" w14:textId="77777777" w:rsidR="00CA0B88" w:rsidRDefault="00CA0B88" w:rsidP="008518C7">
      <w:pPr>
        <w:spacing w:line="240" w:lineRule="auto"/>
        <w:jc w:val="both"/>
        <w:rPr>
          <w:rFonts w:eastAsiaTheme="minorEastAsia"/>
          <w:b/>
          <w:lang w:eastAsia="zh-CN"/>
        </w:rPr>
      </w:pPr>
    </w:p>
    <w:p w14:paraId="56445083" w14:textId="77777777" w:rsidR="008518C7" w:rsidRDefault="008518C7" w:rsidP="008518C7">
      <w:pPr>
        <w:spacing w:line="240" w:lineRule="auto"/>
        <w:jc w:val="both"/>
        <w:rPr>
          <w:rFonts w:eastAsiaTheme="minorEastAsia"/>
          <w:b/>
          <w:lang w:eastAsia="zh-CN"/>
        </w:rPr>
      </w:pPr>
      <w:r w:rsidRPr="00790440">
        <w:rPr>
          <w:rFonts w:eastAsiaTheme="minorEastAsia"/>
          <w:b/>
          <w:noProof/>
          <w:lang w:eastAsia="zh-CN"/>
        </w:rPr>
        <mc:AlternateContent>
          <mc:Choice Requires="wps">
            <w:drawing>
              <wp:anchor distT="0" distB="0" distL="114300" distR="114300" simplePos="0" relativeHeight="251676672" behindDoc="0" locked="0" layoutInCell="1" allowOverlap="1" wp14:anchorId="3410DF17" wp14:editId="0961ACCD">
                <wp:simplePos x="0" y="0"/>
                <wp:positionH relativeFrom="column">
                  <wp:posOffset>173904</wp:posOffset>
                </wp:positionH>
                <wp:positionV relativeFrom="paragraph">
                  <wp:posOffset>184208</wp:posOffset>
                </wp:positionV>
                <wp:extent cx="5222875" cy="1273429"/>
                <wp:effectExtent l="0" t="0" r="15875" b="222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875" cy="1273429"/>
                        </a:xfrm>
                        <a:prstGeom prst="rect">
                          <a:avLst/>
                        </a:prstGeom>
                        <a:solidFill>
                          <a:srgbClr val="FFFFFF"/>
                        </a:solidFill>
                        <a:ln w="9525">
                          <a:solidFill>
                            <a:srgbClr val="000000"/>
                          </a:solidFill>
                          <a:miter lim="800000"/>
                          <a:headEnd/>
                          <a:tailEnd/>
                        </a:ln>
                      </wps:spPr>
                      <wps:txbx>
                        <w:txbxContent>
                          <w:p w14:paraId="71C71809" w14:textId="77777777" w:rsidR="003F5825" w:rsidRDefault="003F5825" w:rsidP="00CA0B88">
                            <w:pPr>
                              <w:spacing w:after="0" w:line="240" w:lineRule="auto"/>
                              <w:rPr>
                                <w:rFonts w:eastAsiaTheme="minorEastAsia"/>
                                <w:sz w:val="16"/>
                                <w:lang w:eastAsia="zh-CN"/>
                              </w:rPr>
                            </w:pPr>
                            <w:r>
                              <w:rPr>
                                <w:rFonts w:eastAsiaTheme="minorEastAsia" w:hint="eastAsia"/>
                                <w:sz w:val="16"/>
                                <w:lang w:eastAsia="zh-CN"/>
                              </w:rPr>
                              <w:t xml:space="preserve">SELECT </w:t>
                            </w:r>
                            <w:r>
                              <w:rPr>
                                <w:rFonts w:eastAsiaTheme="minorEastAsia"/>
                                <w:sz w:val="16"/>
                                <w:lang w:eastAsia="zh-CN"/>
                              </w:rPr>
                              <w:t>…</w:t>
                            </w:r>
                          </w:p>
                          <w:p w14:paraId="7DF2113E" w14:textId="77777777"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FROM</w:t>
                            </w:r>
                          </w:p>
                          <w:p w14:paraId="4A8C8104" w14:textId="035CAF9C"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 r</w:t>
                            </w:r>
                            <w:r>
                              <w:rPr>
                                <w:rFonts w:eastAsiaTheme="minorEastAsia"/>
                                <w:sz w:val="16"/>
                                <w:lang w:eastAsia="zh-CN"/>
                              </w:rPr>
                              <w:t xml:space="preserve">  </w:t>
                            </w:r>
                            <w:r w:rsidRPr="00CA0B88">
                              <w:rPr>
                                <w:rFonts w:eastAsiaTheme="minorEastAsia"/>
                                <w:sz w:val="16"/>
                                <w:lang w:eastAsia="zh-CN"/>
                              </w:rPr>
                              <w:t xml:space="preserve">  JOIN</w:t>
                            </w:r>
                          </w:p>
                          <w:p w14:paraId="00D31FEB" w14:textId="50E1EFB0"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repair_timesheet rt</w:t>
                            </w:r>
                            <w:r>
                              <w:rPr>
                                <w:rFonts w:eastAsiaTheme="minorEastAsia"/>
                                <w:sz w:val="16"/>
                                <w:lang w:eastAsia="zh-CN"/>
                              </w:rPr>
                              <w:t xml:space="preserve"> </w:t>
                            </w:r>
                            <w:r w:rsidRPr="002B7077">
                              <w:rPr>
                                <w:rFonts w:eastAsiaTheme="minorEastAsia"/>
                                <w:sz w:val="16"/>
                                <w:lang w:eastAsia="zh-CN"/>
                              </w:rPr>
                              <w:t>ON rt.RepairID = r.id</w:t>
                            </w:r>
                            <w:r>
                              <w:rPr>
                                <w:rFonts w:eastAsiaTheme="minorEastAsia"/>
                                <w:sz w:val="16"/>
                                <w:lang w:eastAsia="zh-CN"/>
                              </w:rPr>
                              <w:t xml:space="preserve"> </w:t>
                            </w:r>
                            <w:r w:rsidRPr="00CA0B88">
                              <w:rPr>
                                <w:rFonts w:eastAsiaTheme="minorEastAsia"/>
                                <w:sz w:val="16"/>
                                <w:lang w:eastAsia="zh-CN"/>
                              </w:rPr>
                              <w:t>JOIN</w:t>
                            </w:r>
                            <w:r>
                              <w:rPr>
                                <w:rFonts w:eastAsiaTheme="minorEastAsia"/>
                                <w:sz w:val="16"/>
                                <w:lang w:eastAsia="zh-CN"/>
                              </w:rPr>
                              <w:t xml:space="preserve"> </w:t>
                            </w:r>
                            <w:r w:rsidRPr="00CA0B88">
                              <w:rPr>
                                <w:rFonts w:eastAsiaTheme="minorEastAsia"/>
                                <w:sz w:val="16"/>
                                <w:lang w:eastAsia="zh-CN"/>
                              </w:rPr>
                              <w:t xml:space="preserve">   </w:t>
                            </w:r>
                          </w:p>
                          <w:p w14:paraId="72670A39" w14:textId="5D062C64" w:rsidR="003F5825" w:rsidRPr="00CA0B88"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 xml:space="preserve">timesheet t   </w:t>
                            </w:r>
                            <w:r w:rsidRPr="002B7077">
                              <w:rPr>
                                <w:rFonts w:eastAsiaTheme="minorEastAsia"/>
                                <w:sz w:val="16"/>
                                <w:lang w:eastAsia="zh-CN"/>
                              </w:rPr>
                              <w:t>ON rt.TimesheetID = t.id</w:t>
                            </w:r>
                            <w:r w:rsidRPr="00CA0B88">
                              <w:rPr>
                                <w:rFonts w:eastAsiaTheme="minorEastAsia"/>
                                <w:sz w:val="16"/>
                                <w:lang w:eastAsia="zh-CN"/>
                              </w:rPr>
                              <w:t xml:space="preserve">     JOIN</w:t>
                            </w:r>
                          </w:p>
                          <w:p w14:paraId="76002544" w14:textId="77777777"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w:t>
                            </w:r>
                            <w:r>
                              <w:rPr>
                                <w:rFonts w:eastAsiaTheme="minorEastAsia"/>
                                <w:sz w:val="16"/>
                                <w:lang w:eastAsia="zh-CN"/>
                              </w:rPr>
                              <w:t xml:space="preserve">    …</w:t>
                            </w:r>
                          </w:p>
                          <w:p w14:paraId="7EA28594"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WHERE </w:t>
                            </w:r>
                          </w:p>
                          <w:p w14:paraId="3FAA823F"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    …</w:t>
                            </w:r>
                          </w:p>
                          <w:p w14:paraId="2FE5AAF5" w14:textId="51F6E11E" w:rsidR="003F5825" w:rsidRPr="00CA0B88" w:rsidRDefault="003F5825" w:rsidP="00CA0B88">
                            <w:pPr>
                              <w:spacing w:after="0" w:line="240" w:lineRule="auto"/>
                              <w:rPr>
                                <w:rFonts w:eastAsiaTheme="minorEastAsia"/>
                                <w:sz w:val="16"/>
                                <w:lang w:eastAsia="zh-CN"/>
                              </w:rPr>
                            </w:pPr>
                            <w:r>
                              <w:rPr>
                                <w:rFonts w:eastAsiaTheme="minorEastAsia"/>
                                <w:sz w:val="16"/>
                                <w:lang w:eastAsia="zh-CN"/>
                              </w:rPr>
                              <w:t xml:space="preserve">    </w:t>
                            </w:r>
                            <w:r w:rsidRPr="002B7077">
                              <w:rPr>
                                <w:rFonts w:eastAsiaTheme="minorEastAsia"/>
                                <w:sz w:val="16"/>
                                <w:lang w:eastAsia="zh-CN"/>
                              </w:rPr>
                              <w:t>r.IsScheduled = 0</w:t>
                            </w:r>
                          </w:p>
                          <w:p w14:paraId="12CEB7B7" w14:textId="3EBE1882" w:rsidR="003F5825" w:rsidRPr="00CA0B88" w:rsidRDefault="003F5825" w:rsidP="008518C7">
                            <w:pPr>
                              <w:spacing w:line="240" w:lineRule="auto"/>
                              <w:rPr>
                                <w:rFonts w:eastAsiaTheme="minorEastAsia"/>
                                <w:sz w:val="16"/>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0DF17" id="Text Box 11" o:spid="_x0000_s1035" type="#_x0000_t202" style="position:absolute;left:0;text-align:left;margin-left:13.7pt;margin-top:14.5pt;width:411.25pt;height:10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">
                <v:textbox>
                  <w:txbxContent>
                    <w:p w14:paraId="71C71809" w14:textId="77777777" w:rsidR="003F5825" w:rsidRDefault="003F5825" w:rsidP="00CA0B88">
                      <w:pPr>
                        <w:spacing w:after="0" w:line="240" w:lineRule="auto"/>
                        <w:rPr>
                          <w:rFonts w:eastAsiaTheme="minorEastAsia"/>
                          <w:sz w:val="16"/>
                          <w:lang w:eastAsia="zh-CN"/>
                        </w:rPr>
                      </w:pPr>
                      <w:r>
                        <w:rPr>
                          <w:rFonts w:eastAsiaTheme="minorEastAsia" w:hint="eastAsia"/>
                          <w:sz w:val="16"/>
                          <w:lang w:eastAsia="zh-CN"/>
                        </w:rPr>
                        <w:t xml:space="preserve">SELECT </w:t>
                      </w:r>
                      <w:r>
                        <w:rPr>
                          <w:rFonts w:eastAsiaTheme="minorEastAsia"/>
                          <w:sz w:val="16"/>
                          <w:lang w:eastAsia="zh-CN"/>
                        </w:rPr>
                        <w:t>…</w:t>
                      </w:r>
                    </w:p>
                    <w:p w14:paraId="7DF2113E" w14:textId="77777777"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FROM</w:t>
                      </w:r>
                    </w:p>
                    <w:p w14:paraId="4A8C8104" w14:textId="035CAF9C" w:rsidR="003F5825" w:rsidRPr="00CA0B88"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 r</w:t>
                      </w:r>
                      <w:r>
                        <w:rPr>
                          <w:rFonts w:eastAsiaTheme="minorEastAsia"/>
                          <w:sz w:val="16"/>
                          <w:lang w:eastAsia="zh-CN"/>
                        </w:rPr>
                        <w:t xml:space="preserve">  </w:t>
                      </w:r>
                      <w:r w:rsidRPr="00CA0B88">
                        <w:rPr>
                          <w:rFonts w:eastAsiaTheme="minorEastAsia"/>
                          <w:sz w:val="16"/>
                          <w:lang w:eastAsia="zh-CN"/>
                        </w:rPr>
                        <w:t xml:space="preserve">  JOIN</w:t>
                      </w:r>
                    </w:p>
                    <w:p w14:paraId="00D31FEB" w14:textId="50E1EFB0"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repair_timesheet rt</w:t>
                      </w:r>
                      <w:r>
                        <w:rPr>
                          <w:rFonts w:eastAsiaTheme="minorEastAsia"/>
                          <w:sz w:val="16"/>
                          <w:lang w:eastAsia="zh-CN"/>
                        </w:rPr>
                        <w:t xml:space="preserve"> </w:t>
                      </w:r>
                      <w:r w:rsidRPr="002B7077">
                        <w:rPr>
                          <w:rFonts w:eastAsiaTheme="minorEastAsia"/>
                          <w:sz w:val="16"/>
                          <w:lang w:eastAsia="zh-CN"/>
                        </w:rPr>
                        <w:t>ON rt.RepairID = r.id</w:t>
                      </w:r>
                      <w:r>
                        <w:rPr>
                          <w:rFonts w:eastAsiaTheme="minorEastAsia"/>
                          <w:sz w:val="16"/>
                          <w:lang w:eastAsia="zh-CN"/>
                        </w:rPr>
                        <w:t xml:space="preserve"> </w:t>
                      </w:r>
                      <w:r w:rsidRPr="00CA0B88">
                        <w:rPr>
                          <w:rFonts w:eastAsiaTheme="minorEastAsia"/>
                          <w:sz w:val="16"/>
                          <w:lang w:eastAsia="zh-CN"/>
                        </w:rPr>
                        <w:t>JOIN</w:t>
                      </w:r>
                      <w:r>
                        <w:rPr>
                          <w:rFonts w:eastAsiaTheme="minorEastAsia"/>
                          <w:sz w:val="16"/>
                          <w:lang w:eastAsia="zh-CN"/>
                        </w:rPr>
                        <w:t xml:space="preserve"> </w:t>
                      </w:r>
                      <w:r w:rsidRPr="00CA0B88">
                        <w:rPr>
                          <w:rFonts w:eastAsiaTheme="minorEastAsia"/>
                          <w:sz w:val="16"/>
                          <w:lang w:eastAsia="zh-CN"/>
                        </w:rPr>
                        <w:t xml:space="preserve">   </w:t>
                      </w:r>
                    </w:p>
                    <w:p w14:paraId="72670A39" w14:textId="5D062C64" w:rsidR="003F5825" w:rsidRPr="00CA0B88" w:rsidRDefault="003F5825" w:rsidP="00790440">
                      <w:pPr>
                        <w:spacing w:after="0" w:line="240" w:lineRule="auto"/>
                        <w:ind w:firstLineChars="100" w:firstLine="160"/>
                        <w:rPr>
                          <w:rFonts w:eastAsiaTheme="minorEastAsia"/>
                          <w:sz w:val="16"/>
                          <w:lang w:eastAsia="zh-CN"/>
                        </w:rPr>
                      </w:pPr>
                      <w:r w:rsidRPr="00CA0B88">
                        <w:rPr>
                          <w:rFonts w:eastAsiaTheme="minorEastAsia"/>
                          <w:sz w:val="16"/>
                          <w:lang w:eastAsia="zh-CN"/>
                        </w:rPr>
                        <w:t xml:space="preserve">timesheet t   </w:t>
                      </w:r>
                      <w:r w:rsidRPr="002B7077">
                        <w:rPr>
                          <w:rFonts w:eastAsiaTheme="minorEastAsia"/>
                          <w:sz w:val="16"/>
                          <w:lang w:eastAsia="zh-CN"/>
                        </w:rPr>
                        <w:t>ON rt.TimesheetID = t.id</w:t>
                      </w:r>
                      <w:r w:rsidRPr="00CA0B88">
                        <w:rPr>
                          <w:rFonts w:eastAsiaTheme="minorEastAsia"/>
                          <w:sz w:val="16"/>
                          <w:lang w:eastAsia="zh-CN"/>
                        </w:rPr>
                        <w:t xml:space="preserve">     JOIN</w:t>
                      </w:r>
                    </w:p>
                    <w:p w14:paraId="76002544" w14:textId="77777777" w:rsidR="003F5825" w:rsidRDefault="003F5825" w:rsidP="00CA0B88">
                      <w:pPr>
                        <w:spacing w:after="0" w:line="240" w:lineRule="auto"/>
                        <w:rPr>
                          <w:rFonts w:eastAsiaTheme="minorEastAsia"/>
                          <w:sz w:val="16"/>
                          <w:lang w:eastAsia="zh-CN"/>
                        </w:rPr>
                      </w:pPr>
                      <w:r w:rsidRPr="00CA0B88">
                        <w:rPr>
                          <w:rFonts w:eastAsiaTheme="minorEastAsia"/>
                          <w:sz w:val="16"/>
                          <w:lang w:eastAsia="zh-CN"/>
                        </w:rPr>
                        <w:t xml:space="preserve">    </w:t>
                      </w:r>
                      <w:r>
                        <w:rPr>
                          <w:rFonts w:eastAsiaTheme="minorEastAsia"/>
                          <w:sz w:val="16"/>
                          <w:lang w:eastAsia="zh-CN"/>
                        </w:rPr>
                        <w:t xml:space="preserve">    …</w:t>
                      </w:r>
                    </w:p>
                    <w:p w14:paraId="7EA28594"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WHERE </w:t>
                      </w:r>
                    </w:p>
                    <w:p w14:paraId="3FAA823F" w14:textId="77777777" w:rsidR="003F5825" w:rsidRDefault="003F5825" w:rsidP="00CA0B88">
                      <w:pPr>
                        <w:spacing w:after="0" w:line="240" w:lineRule="auto"/>
                        <w:rPr>
                          <w:rFonts w:eastAsiaTheme="minorEastAsia"/>
                          <w:sz w:val="16"/>
                          <w:lang w:eastAsia="zh-CN"/>
                        </w:rPr>
                      </w:pPr>
                      <w:r>
                        <w:rPr>
                          <w:rFonts w:eastAsiaTheme="minorEastAsia"/>
                          <w:sz w:val="16"/>
                          <w:lang w:eastAsia="zh-CN"/>
                        </w:rPr>
                        <w:t xml:space="preserve">    …</w:t>
                      </w:r>
                    </w:p>
                    <w:p w14:paraId="2FE5AAF5" w14:textId="51F6E11E" w:rsidR="003F5825" w:rsidRPr="00CA0B88" w:rsidRDefault="003F5825" w:rsidP="00CA0B88">
                      <w:pPr>
                        <w:spacing w:after="0" w:line="240" w:lineRule="auto"/>
                        <w:rPr>
                          <w:rFonts w:eastAsiaTheme="minorEastAsia"/>
                          <w:sz w:val="16"/>
                          <w:lang w:eastAsia="zh-CN"/>
                        </w:rPr>
                      </w:pPr>
                      <w:r>
                        <w:rPr>
                          <w:rFonts w:eastAsiaTheme="minorEastAsia"/>
                          <w:sz w:val="16"/>
                          <w:lang w:eastAsia="zh-CN"/>
                        </w:rPr>
                        <w:t xml:space="preserve">    </w:t>
                      </w:r>
                      <w:r w:rsidRPr="002B7077">
                        <w:rPr>
                          <w:rFonts w:eastAsiaTheme="minorEastAsia"/>
                          <w:sz w:val="16"/>
                          <w:lang w:eastAsia="zh-CN"/>
                        </w:rPr>
                        <w:t>r.IsScheduled = 0</w:t>
                      </w:r>
                    </w:p>
                    <w:p w14:paraId="12CEB7B7" w14:textId="3EBE1882" w:rsidR="003F5825" w:rsidRPr="00CA0B88" w:rsidRDefault="003F5825" w:rsidP="008518C7">
                      <w:pPr>
                        <w:spacing w:line="240" w:lineRule="auto"/>
                        <w:rPr>
                          <w:rFonts w:eastAsiaTheme="minorEastAsia"/>
                          <w:sz w:val="16"/>
                          <w:lang w:eastAsia="zh-CN"/>
                        </w:rPr>
                      </w:pPr>
                    </w:p>
                  </w:txbxContent>
                </v:textbox>
              </v:shape>
            </w:pict>
          </mc:Fallback>
        </mc:AlternateContent>
      </w:r>
      <w:r>
        <w:rPr>
          <w:rFonts w:eastAsiaTheme="minorEastAsia" w:hint="eastAsia"/>
          <w:b/>
          <w:lang w:eastAsia="zh-CN"/>
        </w:rPr>
        <w:t>GOOD SQL:</w:t>
      </w:r>
    </w:p>
    <w:p w14:paraId="15D18F41" w14:textId="77777777" w:rsidR="008518C7" w:rsidRDefault="008518C7" w:rsidP="008518C7">
      <w:pPr>
        <w:spacing w:line="240" w:lineRule="auto"/>
        <w:jc w:val="both"/>
        <w:rPr>
          <w:rFonts w:eastAsiaTheme="minorEastAsia"/>
          <w:b/>
          <w:lang w:eastAsia="zh-CN"/>
        </w:rPr>
      </w:pPr>
    </w:p>
    <w:p w14:paraId="48484D93" w14:textId="77777777" w:rsidR="008518C7" w:rsidRDefault="008518C7" w:rsidP="008518C7">
      <w:pPr>
        <w:spacing w:line="240" w:lineRule="auto"/>
        <w:jc w:val="both"/>
        <w:rPr>
          <w:rFonts w:eastAsiaTheme="minorEastAsia"/>
          <w:b/>
          <w:lang w:eastAsia="zh-CN"/>
        </w:rPr>
      </w:pPr>
    </w:p>
    <w:p w14:paraId="0B538DB8" w14:textId="77777777" w:rsidR="00CA0B88" w:rsidRDefault="00CA0B88" w:rsidP="008518C7">
      <w:pPr>
        <w:spacing w:line="240" w:lineRule="auto"/>
        <w:jc w:val="both"/>
        <w:rPr>
          <w:rFonts w:eastAsiaTheme="minorEastAsia"/>
          <w:b/>
          <w:lang w:eastAsia="zh-CN"/>
        </w:rPr>
      </w:pPr>
    </w:p>
    <w:p w14:paraId="1F7095BA" w14:textId="77777777" w:rsidR="00CA0B88" w:rsidRDefault="00CA0B88" w:rsidP="008518C7">
      <w:pPr>
        <w:spacing w:line="240" w:lineRule="auto"/>
        <w:jc w:val="both"/>
        <w:rPr>
          <w:rFonts w:eastAsiaTheme="minorEastAsia"/>
          <w:b/>
          <w:lang w:eastAsia="zh-CN"/>
        </w:rPr>
      </w:pPr>
    </w:p>
    <w:p w14:paraId="3D2CB7CB" w14:textId="78071B3A" w:rsidR="00CA0B88" w:rsidRDefault="002B7077" w:rsidP="00790440">
      <w:pPr>
        <w:spacing w:after="0" w:line="240" w:lineRule="auto"/>
        <w:jc w:val="both"/>
        <w:rPr>
          <w:rFonts w:eastAsiaTheme="minorEastAsia"/>
          <w:b/>
          <w:lang w:eastAsia="zh-CN"/>
        </w:rPr>
      </w:pPr>
      <w:r>
        <w:rPr>
          <w:rFonts w:eastAsiaTheme="minorEastAsia" w:hint="eastAsia"/>
          <w:b/>
          <w:lang w:eastAsia="zh-CN"/>
        </w:rPr>
        <w:t xml:space="preserve">As a result, after changed SQL, the </w:t>
      </w:r>
      <w:r>
        <w:rPr>
          <w:rFonts w:eastAsiaTheme="minorEastAsia"/>
          <w:b/>
          <w:lang w:eastAsia="zh-CN"/>
        </w:rPr>
        <w:t>execution</w:t>
      </w:r>
      <w:r>
        <w:rPr>
          <w:rFonts w:eastAsiaTheme="minorEastAsia" w:hint="eastAsia"/>
          <w:b/>
          <w:lang w:eastAsia="zh-CN"/>
        </w:rPr>
        <w:t xml:space="preserve"> time </w:t>
      </w:r>
      <w:r>
        <w:rPr>
          <w:rFonts w:eastAsiaTheme="minorEastAsia"/>
          <w:b/>
          <w:lang w:eastAsia="zh-CN"/>
        </w:rPr>
        <w:t xml:space="preserve">of query </w:t>
      </w:r>
      <w:r>
        <w:rPr>
          <w:rFonts w:eastAsiaTheme="minorEastAsia" w:hint="eastAsia"/>
          <w:b/>
          <w:lang w:eastAsia="zh-CN"/>
        </w:rPr>
        <w:t>decreased from 20 seconds to 0.2 seconds.</w:t>
      </w:r>
      <w:r>
        <w:rPr>
          <w:rFonts w:eastAsiaTheme="minorEastAsia"/>
          <w:b/>
          <w:lang w:eastAsia="zh-CN"/>
        </w:rPr>
        <w:t xml:space="preserve">  </w:t>
      </w:r>
    </w:p>
    <w:p w14:paraId="032EE554" w14:textId="77777777" w:rsidR="002B7077" w:rsidRPr="002B7077" w:rsidRDefault="002B7077" w:rsidP="00790440">
      <w:pPr>
        <w:spacing w:after="0" w:line="240" w:lineRule="auto"/>
        <w:jc w:val="both"/>
        <w:rPr>
          <w:rFonts w:eastAsiaTheme="minorEastAsia"/>
          <w:b/>
          <w:lang w:eastAsia="zh-CN"/>
        </w:rPr>
      </w:pPr>
    </w:p>
    <w:p w14:paraId="7793BB90" w14:textId="77777777" w:rsidR="00CA0B88" w:rsidRPr="00AB35D7" w:rsidRDefault="00CA0B88" w:rsidP="00790440">
      <w:pPr>
        <w:spacing w:after="0" w:line="240" w:lineRule="auto"/>
        <w:jc w:val="both"/>
        <w:rPr>
          <w:rFonts w:eastAsiaTheme="minorEastAsia"/>
          <w:b/>
          <w:lang w:eastAsia="zh-CN"/>
        </w:rPr>
      </w:pPr>
    </w:p>
    <w:p w14:paraId="2B89BED1" w14:textId="41BBE391" w:rsidR="00353DE8" w:rsidRPr="00353DE8" w:rsidRDefault="00353DE8" w:rsidP="003A6468">
      <w:pPr>
        <w:pStyle w:val="Heading1"/>
        <w:rPr>
          <w:lang w:eastAsia="zh-CN"/>
        </w:rPr>
      </w:pPr>
      <w:r>
        <w:rPr>
          <w:lang w:eastAsia="zh-CN"/>
        </w:rPr>
        <w:t>General Standard</w:t>
      </w:r>
      <w:r w:rsidR="004925CD">
        <w:rPr>
          <w:lang w:eastAsia="zh-CN"/>
        </w:rPr>
        <w:t>s</w:t>
      </w:r>
      <w:r>
        <w:rPr>
          <w:lang w:eastAsia="zh-CN"/>
        </w:rPr>
        <w:t xml:space="preserve"> of VIEW Developing</w:t>
      </w:r>
    </w:p>
    <w:p w14:paraId="696EFCCA" w14:textId="310CBC41" w:rsidR="0080588A" w:rsidRPr="0080588A" w:rsidRDefault="0080588A" w:rsidP="003A6468">
      <w:pPr>
        <w:pStyle w:val="Heading2"/>
        <w:numPr>
          <w:ilvl w:val="1"/>
          <w:numId w:val="59"/>
        </w:numPr>
        <w:rPr>
          <w:rFonts w:eastAsiaTheme="minorEastAsia"/>
          <w:lang w:eastAsia="zh-CN"/>
        </w:rPr>
      </w:pPr>
      <w:r w:rsidRPr="0080588A">
        <w:rPr>
          <w:rFonts w:eastAsiaTheme="minorEastAsia" w:hint="eastAsia"/>
          <w:lang w:eastAsia="zh-CN"/>
        </w:rPr>
        <w:t>General</w:t>
      </w:r>
      <w:r w:rsidRPr="0087377D">
        <w:t xml:space="preserve"> development rules</w:t>
      </w:r>
      <w:r w:rsidRPr="008E2B8E">
        <w:t xml:space="preserve"> </w:t>
      </w:r>
      <w:r>
        <w:t>for adding new file</w:t>
      </w:r>
    </w:p>
    <w:p w14:paraId="61E4CA9D" w14:textId="77777777" w:rsidR="0080588A" w:rsidRPr="0087377D" w:rsidRDefault="0080588A" w:rsidP="0080588A">
      <w:pPr>
        <w:ind w:left="360"/>
        <w:rPr>
          <w:rFonts w:eastAsiaTheme="minorEastAsia"/>
          <w:lang w:eastAsia="zh-CN"/>
        </w:rPr>
      </w:pPr>
      <w:r>
        <w:rPr>
          <w:rFonts w:eastAsiaTheme="minorEastAsia"/>
          <w:lang w:eastAsia="zh-CN"/>
        </w:rPr>
        <w:t>T</w:t>
      </w:r>
      <w:r>
        <w:rPr>
          <w:rFonts w:eastAsiaTheme="minorEastAsia" w:hint="eastAsia"/>
          <w:lang w:eastAsia="zh-CN"/>
        </w:rPr>
        <w:t xml:space="preserve">o let all logic of the code more clearly and easier to maintain, please do not use one file to do all things, should be </w:t>
      </w:r>
      <w:r>
        <w:rPr>
          <w:rFonts w:eastAsiaTheme="minorEastAsia"/>
          <w:lang w:eastAsia="zh-CN"/>
        </w:rPr>
        <w:t>separate</w:t>
      </w:r>
      <w:r>
        <w:rPr>
          <w:rFonts w:eastAsiaTheme="minorEastAsia" w:hint="eastAsia"/>
          <w:lang w:eastAsia="zh-CN"/>
        </w:rPr>
        <w:t xml:space="preserve"> to multiple files, the files </w:t>
      </w:r>
      <w:r>
        <w:t>includes css segment, javascript logic, SQL logic, business logic handling and html</w:t>
      </w:r>
      <w:r>
        <w:rPr>
          <w:rFonts w:eastAsiaTheme="minorEastAsia" w:hint="eastAsia"/>
          <w:lang w:eastAsia="zh-CN"/>
        </w:rPr>
        <w:t>.</w:t>
      </w:r>
    </w:p>
    <w:p w14:paraId="213DE532" w14:textId="77777777" w:rsidR="0080588A" w:rsidRDefault="0080588A" w:rsidP="0080588A">
      <w:pPr>
        <w:ind w:firstLine="360"/>
      </w:pPr>
      <w:r>
        <w:rPr>
          <w:rFonts w:eastAsiaTheme="minorEastAsia" w:hint="eastAsia"/>
          <w:lang w:eastAsia="zh-CN"/>
        </w:rPr>
        <w:t>R</w:t>
      </w:r>
      <w:r>
        <w:t xml:space="preserve">ules </w:t>
      </w:r>
      <w:r>
        <w:rPr>
          <w:rFonts w:eastAsiaTheme="minorEastAsia" w:hint="eastAsia"/>
          <w:lang w:eastAsia="zh-CN"/>
        </w:rPr>
        <w:t>of</w:t>
      </w:r>
      <w:r>
        <w:t xml:space="preserve"> adding new file</w:t>
      </w:r>
      <w:r>
        <w:rPr>
          <w:rFonts w:eastAsiaTheme="minorEastAsia" w:hint="eastAsia"/>
          <w:lang w:eastAsia="zh-CN"/>
        </w:rPr>
        <w:t>s:</w:t>
      </w:r>
    </w:p>
    <w:p w14:paraId="5E8E61D0" w14:textId="77777777" w:rsidR="0080588A" w:rsidRDefault="0080588A" w:rsidP="003A6468">
      <w:pPr>
        <w:pStyle w:val="ListParagraph"/>
        <w:numPr>
          <w:ilvl w:val="0"/>
          <w:numId w:val="62"/>
        </w:numPr>
      </w:pPr>
      <w:r>
        <w:t xml:space="preserve">Css code must be placed to .css file. (For old VIEW modules, put file at core\web\css. For MNI module location, put files at </w:t>
      </w:r>
      <w:r>
        <w:rPr>
          <w:color w:val="1F497D"/>
          <w:sz w:val="21"/>
          <w:szCs w:val="21"/>
        </w:rPr>
        <w:t>core\web\nimod\public\css.</w:t>
      </w:r>
      <w:r>
        <w:t xml:space="preserve"> For new template, put files at  core\web\sharp\css) </w:t>
      </w:r>
    </w:p>
    <w:p w14:paraId="174B60AD" w14:textId="77777777" w:rsidR="0080588A" w:rsidRDefault="0080588A" w:rsidP="003A6468">
      <w:pPr>
        <w:pStyle w:val="ListParagraph"/>
        <w:numPr>
          <w:ilvl w:val="0"/>
          <w:numId w:val="62"/>
        </w:numPr>
      </w:pPr>
      <w:r>
        <w:t xml:space="preserve">Js code must be placed to .js file (For old VIEW modules, put files at </w:t>
      </w:r>
      <w:r w:rsidRPr="004F794E">
        <w:t>core\web\js</w:t>
      </w:r>
      <w:r>
        <w:t xml:space="preserve">. For MNI module put files at </w:t>
      </w:r>
      <w:r>
        <w:rPr>
          <w:color w:val="1F497D"/>
          <w:sz w:val="21"/>
          <w:szCs w:val="21"/>
        </w:rPr>
        <w:t xml:space="preserve">core\web\nimod\public\js. For </w:t>
      </w:r>
      <w:r>
        <w:t>new template, put files at core\web\sharp\js). All js</w:t>
      </w:r>
      <w:r w:rsidRPr="00CE4E57">
        <w:t xml:space="preserve"> file from external website, should </w:t>
      </w:r>
      <w:r>
        <w:t xml:space="preserve">be </w:t>
      </w:r>
      <w:r w:rsidRPr="00CE4E57">
        <w:t>download</w:t>
      </w:r>
      <w:r>
        <w:t>ed</w:t>
      </w:r>
      <w:r w:rsidRPr="00CE4E57">
        <w:t xml:space="preserve"> </w:t>
      </w:r>
      <w:r>
        <w:t xml:space="preserve">and put </w:t>
      </w:r>
      <w:r w:rsidRPr="00CE4E57">
        <w:t xml:space="preserve">to VIEW server. </w:t>
      </w:r>
      <w:r>
        <w:t>T</w:t>
      </w:r>
      <w:r w:rsidRPr="00CE4E57">
        <w:t xml:space="preserve">he protocol </w:t>
      </w:r>
      <w:r>
        <w:t xml:space="preserve">should be specified </w:t>
      </w:r>
      <w:r w:rsidRPr="00CE4E57">
        <w:t>in src</w:t>
      </w:r>
      <w:r>
        <w:t>.</w:t>
      </w:r>
    </w:p>
    <w:p w14:paraId="41C886D8" w14:textId="77777777" w:rsidR="0080588A" w:rsidRDefault="0080588A" w:rsidP="003A6468">
      <w:pPr>
        <w:pStyle w:val="ListParagraph"/>
        <w:numPr>
          <w:ilvl w:val="0"/>
          <w:numId w:val="62"/>
        </w:numPr>
      </w:pPr>
      <w:r>
        <w:t>business logic must be placed to .lib.php file(For old VIEW modules: core\sys\libs\logic. For new template, the business logic that used by other modules should be placed in \core\web\modules\[actual module name like servicesales]\controllers\ServiceController</w:t>
      </w:r>
      <w:r w:rsidRPr="007D65E0">
        <w:t>.php</w:t>
      </w:r>
      <w:r>
        <w:t>)</w:t>
      </w:r>
    </w:p>
    <w:p w14:paraId="44E9D693" w14:textId="77777777" w:rsidR="0080588A" w:rsidRDefault="0080588A" w:rsidP="003A6468">
      <w:pPr>
        <w:pStyle w:val="ListParagraph"/>
        <w:numPr>
          <w:ilvl w:val="0"/>
          <w:numId w:val="62"/>
        </w:numPr>
      </w:pPr>
      <w:r>
        <w:t>SQL logic must be placed to .php file (Data access layer, only fetch data, not include business logic handling)</w:t>
      </w:r>
    </w:p>
    <w:p w14:paraId="59D99187" w14:textId="77777777" w:rsidR="0080588A" w:rsidRPr="00E60E08" w:rsidRDefault="0080588A" w:rsidP="003A6468">
      <w:pPr>
        <w:pStyle w:val="ListParagraph"/>
        <w:numPr>
          <w:ilvl w:val="0"/>
          <w:numId w:val="62"/>
        </w:numPr>
      </w:pPr>
      <w:r>
        <w:t>Front page only put html and include those files, and only contains simply page render logic.</w:t>
      </w:r>
    </w:p>
    <w:p w14:paraId="0AB0D6DE" w14:textId="77777777" w:rsidR="0080588A" w:rsidRPr="0087377D" w:rsidRDefault="0080588A" w:rsidP="0080588A">
      <w:pPr>
        <w:pStyle w:val="ListParagraph"/>
        <w:ind w:left="360"/>
      </w:pPr>
    </w:p>
    <w:p w14:paraId="3D2FA890" w14:textId="77777777" w:rsidR="0080588A" w:rsidRDefault="0080588A" w:rsidP="004925CD">
      <w:pPr>
        <w:pStyle w:val="Heading2"/>
        <w:tabs>
          <w:tab w:val="clear" w:pos="936"/>
          <w:tab w:val="num" w:pos="426"/>
        </w:tabs>
        <w:ind w:hanging="936"/>
      </w:pPr>
      <w:r>
        <w:rPr>
          <w:rFonts w:eastAsiaTheme="minorEastAsia" w:hint="eastAsia"/>
          <w:lang w:eastAsia="zh-CN"/>
        </w:rPr>
        <w:t>General</w:t>
      </w:r>
      <w:r w:rsidRPr="0087377D">
        <w:t xml:space="preserve"> development rules</w:t>
      </w:r>
      <w:r w:rsidRPr="008E2B8E">
        <w:t xml:space="preserve"> </w:t>
      </w:r>
      <w:r>
        <w:t>for modifying code</w:t>
      </w:r>
    </w:p>
    <w:p w14:paraId="4C1404B2" w14:textId="71E085DA" w:rsidR="00FE4A7E" w:rsidRDefault="00F15C76" w:rsidP="00FE4A7E">
      <w:pPr>
        <w:pStyle w:val="Heading3"/>
        <w:rPr>
          <w:lang w:eastAsia="zh-CN"/>
        </w:rPr>
      </w:pPr>
      <w:r>
        <w:rPr>
          <w:lang w:eastAsia="zh-CN"/>
        </w:rPr>
        <w:t>Effected Function</w:t>
      </w:r>
      <w:r w:rsidR="00FE4A7E">
        <w:rPr>
          <w:lang w:eastAsia="zh-CN"/>
        </w:rPr>
        <w:t xml:space="preserve"> </w:t>
      </w:r>
      <w:r>
        <w:rPr>
          <w:lang w:eastAsia="zh-CN"/>
        </w:rPr>
        <w:t>E</w:t>
      </w:r>
      <w:r w:rsidR="00FE4A7E">
        <w:rPr>
          <w:lang w:eastAsia="zh-CN"/>
        </w:rPr>
        <w:t xml:space="preserve">stimation </w:t>
      </w:r>
    </w:p>
    <w:p w14:paraId="02B4A734" w14:textId="5F18CA52" w:rsidR="00D55B73" w:rsidRDefault="0080588A" w:rsidP="0080588A">
      <w:pPr>
        <w:spacing w:line="240" w:lineRule="auto"/>
        <w:jc w:val="both"/>
        <w:rPr>
          <w:lang w:eastAsia="zh-CN"/>
        </w:rPr>
      </w:pPr>
      <w:r>
        <w:rPr>
          <w:lang w:eastAsia="zh-CN"/>
        </w:rPr>
        <w:t xml:space="preserve">To minimize bug and provide good quality of system, it is suggested that </w:t>
      </w:r>
      <w:r w:rsidRPr="00287ABF">
        <w:rPr>
          <w:lang w:eastAsia="zh-CN"/>
        </w:rPr>
        <w:t>before change any public</w:t>
      </w:r>
      <w:r w:rsidRPr="00E714B8">
        <w:rPr>
          <w:lang w:eastAsia="zh-CN"/>
        </w:rPr>
        <w:t xml:space="preserve"> variant, functions, or fields, </w:t>
      </w:r>
      <w:r>
        <w:rPr>
          <w:lang w:eastAsia="zh-CN"/>
        </w:rPr>
        <w:t xml:space="preserve">the developer need to </w:t>
      </w:r>
      <w:r w:rsidRPr="00E714B8">
        <w:rPr>
          <w:lang w:eastAsia="zh-CN"/>
        </w:rPr>
        <w:t xml:space="preserve">check dictionary </w:t>
      </w:r>
      <w:r>
        <w:rPr>
          <w:lang w:eastAsia="zh-CN"/>
        </w:rPr>
        <w:t xml:space="preserve">to see </w:t>
      </w:r>
      <w:r w:rsidRPr="00287ABF">
        <w:rPr>
          <w:lang w:eastAsia="zh-CN"/>
        </w:rPr>
        <w:t xml:space="preserve">whether </w:t>
      </w:r>
      <w:r>
        <w:rPr>
          <w:lang w:eastAsia="zh-CN"/>
        </w:rPr>
        <w:t xml:space="preserve">it will </w:t>
      </w:r>
      <w:r w:rsidRPr="00B85687">
        <w:rPr>
          <w:lang w:eastAsia="zh-CN"/>
        </w:rPr>
        <w:t>affect other functions</w:t>
      </w:r>
      <w:r>
        <w:rPr>
          <w:lang w:eastAsia="zh-CN"/>
        </w:rPr>
        <w:t>.</w:t>
      </w:r>
    </w:p>
    <w:p w14:paraId="5B8DACE5" w14:textId="267AF066" w:rsidR="00F15C76" w:rsidRPr="00F15C76" w:rsidRDefault="00F15C76" w:rsidP="00F15C76">
      <w:pPr>
        <w:pStyle w:val="Heading3"/>
      </w:pPr>
      <w:r>
        <w:t>Server Side Validation</w:t>
      </w:r>
    </w:p>
    <w:p w14:paraId="6A3BF7DA" w14:textId="67D6FCCC" w:rsidR="00F15C76" w:rsidRDefault="00F15C76" w:rsidP="0080588A">
      <w:pPr>
        <w:spacing w:line="240" w:lineRule="auto"/>
        <w:jc w:val="both"/>
        <w:rPr>
          <w:lang w:eastAsia="zh-CN"/>
        </w:rPr>
      </w:pPr>
      <w:r>
        <w:rPr>
          <w:rFonts w:eastAsiaTheme="minorEastAsia"/>
          <w:lang w:eastAsia="zh-CN"/>
        </w:rPr>
        <w:t>N</w:t>
      </w:r>
      <w:r>
        <w:rPr>
          <w:rFonts w:eastAsiaTheme="minorEastAsia" w:hint="eastAsia"/>
          <w:lang w:eastAsia="zh-CN"/>
        </w:rPr>
        <w:t xml:space="preserve">ormally </w:t>
      </w:r>
      <w:r>
        <w:rPr>
          <w:rFonts w:eastAsiaTheme="minorEastAsia"/>
          <w:lang w:eastAsia="zh-CN"/>
        </w:rPr>
        <w:t xml:space="preserve">we will add validation in frontend UI by java script for some format like number, date time format. but in some scenario, we may forget scenario like copy and past, so we do suggest to do server side validation to make sure the data quality, and avoid potential issue. It can be ajax way to improve user experience.  </w:t>
      </w:r>
    </w:p>
    <w:p w14:paraId="2E87578F" w14:textId="77777777" w:rsidR="00FE4A7E" w:rsidRPr="00F15C76" w:rsidRDefault="00FE4A7E" w:rsidP="00F15C76">
      <w:pPr>
        <w:pStyle w:val="Heading3"/>
      </w:pPr>
      <w:r w:rsidRPr="00F15C76">
        <w:rPr>
          <w:rFonts w:hint="eastAsia"/>
        </w:rPr>
        <w:t>General development rules for date format</w:t>
      </w:r>
    </w:p>
    <w:p w14:paraId="2E48BC0F" w14:textId="77777777" w:rsidR="00FE4A7E" w:rsidRDefault="00FE4A7E" w:rsidP="00FE4A7E">
      <w:pPr>
        <w:rPr>
          <w:rFonts w:eastAsiaTheme="minorEastAsia"/>
          <w:lang w:eastAsia="zh-CN"/>
        </w:rPr>
      </w:pPr>
      <w:r>
        <w:rPr>
          <w:rFonts w:eastAsiaTheme="minorEastAsia" w:hint="eastAsia"/>
          <w:lang w:eastAsia="zh-CN"/>
        </w:rPr>
        <w:t xml:space="preserve">The date format of VIEW system can be </w:t>
      </w:r>
      <w:r>
        <w:rPr>
          <w:rFonts w:eastAsiaTheme="minorEastAsia"/>
          <w:lang w:eastAsia="zh-CN"/>
        </w:rPr>
        <w:t>set</w:t>
      </w:r>
      <w:r>
        <w:rPr>
          <w:rFonts w:eastAsiaTheme="minorEastAsia" w:hint="eastAsia"/>
          <w:lang w:eastAsia="zh-CN"/>
        </w:rPr>
        <w:t xml:space="preserve"> in </w:t>
      </w:r>
      <w:r>
        <w:t>System Settings</w:t>
      </w:r>
      <w:r>
        <w:rPr>
          <w:rFonts w:eastAsiaTheme="minorEastAsia" w:hint="eastAsia"/>
          <w:lang w:eastAsia="zh-CN"/>
        </w:rPr>
        <w:t xml:space="preserve"> of </w:t>
      </w:r>
      <w:r>
        <w:t>System Administration</w:t>
      </w:r>
      <w:r>
        <w:rPr>
          <w:rFonts w:eastAsiaTheme="minorEastAsia" w:hint="eastAsia"/>
          <w:lang w:eastAsia="zh-CN"/>
        </w:rPr>
        <w:t xml:space="preserve"> module, and a</w:t>
      </w:r>
      <w:r>
        <w:t>ll dates on the system will be displayed in specified format.</w:t>
      </w:r>
      <w:r>
        <w:rPr>
          <w:rFonts w:eastAsiaTheme="minorEastAsia" w:hint="eastAsia"/>
          <w:lang w:eastAsia="zh-CN"/>
        </w:rPr>
        <w:t xml:space="preserve"> </w:t>
      </w:r>
    </w:p>
    <w:p w14:paraId="7DF10CD1" w14:textId="03B848B9" w:rsidR="00FE4A7E" w:rsidRDefault="00FE4A7E" w:rsidP="00FE4A7E">
      <w:pPr>
        <w:rPr>
          <w:rFonts w:eastAsiaTheme="minorEastAsia"/>
          <w:lang w:eastAsia="zh-CN"/>
        </w:rPr>
      </w:pPr>
      <w:r>
        <w:rPr>
          <w:rFonts w:eastAsiaTheme="minorEastAsia"/>
          <w:lang w:eastAsia="zh-CN"/>
        </w:rPr>
        <w:t>Do n</w:t>
      </w:r>
      <w:r>
        <w:rPr>
          <w:rFonts w:eastAsiaTheme="minorEastAsia" w:hint="eastAsia"/>
          <w:lang w:eastAsia="zh-CN"/>
        </w:rPr>
        <w:t xml:space="preserve">ote that </w:t>
      </w:r>
      <w:r>
        <w:rPr>
          <w:rFonts w:eastAsiaTheme="minorEastAsia"/>
          <w:lang w:eastAsia="zh-CN"/>
        </w:rPr>
        <w:t xml:space="preserve">in order to keep date format in consistency among </w:t>
      </w:r>
      <w:r>
        <w:rPr>
          <w:rFonts w:eastAsiaTheme="minorEastAsia" w:hint="eastAsia"/>
          <w:lang w:eastAsia="zh-CN"/>
        </w:rPr>
        <w:t>MYSQL, PHP, JQUERY, JS DATE REGEX, PHP DATE REGEX and JS DATE REGEX</w:t>
      </w:r>
      <w:r>
        <w:rPr>
          <w:rFonts w:eastAsiaTheme="minorEastAsia"/>
          <w:lang w:eastAsia="zh-CN"/>
        </w:rPr>
        <w:t>, we have defined seris</w:t>
      </w:r>
      <w:r>
        <w:rPr>
          <w:rFonts w:eastAsiaTheme="minorEastAsia" w:hint="eastAsia"/>
          <w:lang w:eastAsia="zh-CN"/>
        </w:rPr>
        <w:t xml:space="preserve"> date format constants </w:t>
      </w:r>
      <w:r>
        <w:rPr>
          <w:rFonts w:eastAsiaTheme="minorEastAsia"/>
          <w:lang w:eastAsia="zh-CN"/>
        </w:rPr>
        <w:t>base on specified date format in setting page as below</w:t>
      </w:r>
      <w:r>
        <w:rPr>
          <w:rFonts w:eastAsiaTheme="minorEastAsia" w:hint="eastAsia"/>
          <w:lang w:eastAsia="zh-CN"/>
        </w:rPr>
        <w:t>.</w:t>
      </w:r>
    </w:p>
    <w:tbl>
      <w:tblPr>
        <w:tblStyle w:val="MediumGrid1-Accent1"/>
        <w:tblW w:w="0" w:type="auto"/>
        <w:tblLook w:val="04A0" w:firstRow="1" w:lastRow="0" w:firstColumn="1" w:lastColumn="0" w:noHBand="0" w:noVBand="1"/>
      </w:tblPr>
      <w:tblGrid>
        <w:gridCol w:w="2291"/>
        <w:gridCol w:w="2241"/>
        <w:gridCol w:w="2219"/>
        <w:gridCol w:w="2256"/>
      </w:tblGrid>
      <w:tr w:rsidR="00FE4A7E" w14:paraId="7CC76367" w14:textId="77777777" w:rsidTr="00F1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573CFEC7" w14:textId="77777777" w:rsidR="00FE4A7E" w:rsidRDefault="00FE4A7E" w:rsidP="001A4F17">
            <w:pPr>
              <w:rPr>
                <w:rFonts w:eastAsiaTheme="minorEastAsia"/>
                <w:lang w:eastAsia="zh-CN"/>
              </w:rPr>
            </w:pPr>
            <w:r>
              <w:rPr>
                <w:rFonts w:eastAsiaTheme="minorEastAsia" w:hint="eastAsia"/>
                <w:lang w:eastAsia="zh-CN"/>
              </w:rPr>
              <w:t>Constant Name</w:t>
            </w:r>
          </w:p>
        </w:tc>
        <w:tc>
          <w:tcPr>
            <w:tcW w:w="2241" w:type="dxa"/>
          </w:tcPr>
          <w:p w14:paraId="5A06EB2A" w14:textId="77777777" w:rsidR="00FE4A7E" w:rsidRDefault="00FE4A7E" w:rsidP="001A4F17">
            <w:pPr>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Where Used</w:t>
            </w:r>
          </w:p>
        </w:tc>
        <w:tc>
          <w:tcPr>
            <w:tcW w:w="2219" w:type="dxa"/>
          </w:tcPr>
          <w:p w14:paraId="5678800D" w14:textId="77777777" w:rsidR="00FE4A7E" w:rsidRDefault="00FE4A7E" w:rsidP="001A4F17">
            <w:pPr>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Is Visible on Page</w:t>
            </w:r>
          </w:p>
        </w:tc>
        <w:tc>
          <w:tcPr>
            <w:tcW w:w="2256" w:type="dxa"/>
          </w:tcPr>
          <w:p w14:paraId="67D54BBC" w14:textId="77777777" w:rsidR="00FE4A7E" w:rsidRDefault="00FE4A7E" w:rsidP="001A4F17">
            <w:pPr>
              <w:cnfStyle w:val="100000000000" w:firstRow="1"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Comment</w:t>
            </w:r>
          </w:p>
        </w:tc>
      </w:tr>
      <w:tr w:rsidR="00FE4A7E" w14:paraId="6160E103" w14:textId="77777777" w:rsidTr="00F15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083D6D25" w14:textId="77777777" w:rsidR="00FE4A7E" w:rsidRPr="00C12654" w:rsidRDefault="00FE4A7E" w:rsidP="001A4F17">
            <w:pPr>
              <w:rPr>
                <w:rFonts w:eastAsiaTheme="minorEastAsia"/>
                <w:b w:val="0"/>
                <w:lang w:eastAsia="zh-CN"/>
              </w:rPr>
            </w:pPr>
            <w:r w:rsidRPr="002522E6">
              <w:rPr>
                <w:rFonts w:eastAsiaTheme="minorEastAsia"/>
                <w:lang w:eastAsia="zh-CN"/>
              </w:rPr>
              <w:t>DATE_FMT</w:t>
            </w:r>
          </w:p>
        </w:tc>
        <w:tc>
          <w:tcPr>
            <w:tcW w:w="2241" w:type="dxa"/>
          </w:tcPr>
          <w:p w14:paraId="3790C855"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t>System Settings</w:t>
            </w:r>
            <w:r>
              <w:rPr>
                <w:rFonts w:eastAsiaTheme="minorEastAsia" w:hint="eastAsia"/>
                <w:lang w:eastAsia="zh-CN"/>
              </w:rPr>
              <w:t xml:space="preserve"> page for selection</w:t>
            </w:r>
          </w:p>
        </w:tc>
        <w:tc>
          <w:tcPr>
            <w:tcW w:w="2219" w:type="dxa"/>
          </w:tcPr>
          <w:p w14:paraId="48623EF1"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Y</w:t>
            </w:r>
          </w:p>
        </w:tc>
        <w:tc>
          <w:tcPr>
            <w:tcW w:w="2256" w:type="dxa"/>
          </w:tcPr>
          <w:p w14:paraId="7C158A20"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 xml:space="preserve">Visible to users for date format selection on </w:t>
            </w:r>
            <w:r>
              <w:t>System Settings</w:t>
            </w:r>
            <w:r>
              <w:rPr>
                <w:rFonts w:eastAsiaTheme="minorEastAsia" w:hint="eastAsia"/>
                <w:lang w:eastAsia="zh-CN"/>
              </w:rPr>
              <w:t xml:space="preserve"> page</w:t>
            </w:r>
          </w:p>
        </w:tc>
      </w:tr>
      <w:tr w:rsidR="00FE4A7E" w14:paraId="50892145" w14:textId="77777777" w:rsidTr="00F15C76">
        <w:tc>
          <w:tcPr>
            <w:cnfStyle w:val="001000000000" w:firstRow="0" w:lastRow="0" w:firstColumn="1" w:lastColumn="0" w:oddVBand="0" w:evenVBand="0" w:oddHBand="0" w:evenHBand="0" w:firstRowFirstColumn="0" w:firstRowLastColumn="0" w:lastRowFirstColumn="0" w:lastRowLastColumn="0"/>
            <w:tcW w:w="2291" w:type="dxa"/>
          </w:tcPr>
          <w:p w14:paraId="5CA525CD" w14:textId="77777777" w:rsidR="00FE4A7E" w:rsidRDefault="00FE4A7E" w:rsidP="001A4F17">
            <w:pPr>
              <w:rPr>
                <w:rFonts w:eastAsiaTheme="minorEastAsia"/>
                <w:lang w:eastAsia="zh-CN"/>
              </w:rPr>
            </w:pPr>
            <w:r w:rsidRPr="00595E56">
              <w:rPr>
                <w:rFonts w:eastAsiaTheme="minorEastAsia"/>
                <w:b w:val="0"/>
                <w:bCs w:val="0"/>
                <w:lang w:eastAsia="zh-CN"/>
              </w:rPr>
              <w:t>MYSQL_DATE_FMT</w:t>
            </w:r>
          </w:p>
        </w:tc>
        <w:tc>
          <w:tcPr>
            <w:tcW w:w="2241" w:type="dxa"/>
          </w:tcPr>
          <w:p w14:paraId="46A81106"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SQL for operating tables</w:t>
            </w:r>
          </w:p>
        </w:tc>
        <w:tc>
          <w:tcPr>
            <w:tcW w:w="2219" w:type="dxa"/>
          </w:tcPr>
          <w:p w14:paraId="38A1EE12"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N</w:t>
            </w:r>
          </w:p>
        </w:tc>
        <w:tc>
          <w:tcPr>
            <w:tcW w:w="2256" w:type="dxa"/>
          </w:tcPr>
          <w:p w14:paraId="3736E8AE"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 xml:space="preserve">Invisible to users, format automatically updated based on </w:t>
            </w:r>
            <w:r w:rsidRPr="002522E6">
              <w:rPr>
                <w:rFonts w:eastAsiaTheme="minorEastAsia"/>
                <w:b/>
                <w:lang w:eastAsia="zh-CN"/>
              </w:rPr>
              <w:t>DATE_FMT</w:t>
            </w:r>
            <w:r>
              <w:rPr>
                <w:rFonts w:eastAsiaTheme="minorEastAsia" w:hint="eastAsia"/>
                <w:lang w:eastAsia="zh-CN"/>
              </w:rPr>
              <w:t xml:space="preserve"> selected</w:t>
            </w:r>
          </w:p>
        </w:tc>
      </w:tr>
      <w:tr w:rsidR="00FE4A7E" w14:paraId="61B89EBD" w14:textId="77777777" w:rsidTr="00F15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37CE278A" w14:textId="77777777" w:rsidR="00FE4A7E" w:rsidRDefault="00FE4A7E" w:rsidP="001A4F17">
            <w:pPr>
              <w:rPr>
                <w:rFonts w:eastAsiaTheme="minorEastAsia"/>
                <w:lang w:eastAsia="zh-CN"/>
              </w:rPr>
            </w:pPr>
            <w:r w:rsidRPr="00595E56">
              <w:rPr>
                <w:rFonts w:eastAsiaTheme="minorEastAsia"/>
                <w:b w:val="0"/>
                <w:bCs w:val="0"/>
                <w:lang w:eastAsia="zh-CN"/>
              </w:rPr>
              <w:t>PHP_DATE_FMT</w:t>
            </w:r>
          </w:p>
        </w:tc>
        <w:tc>
          <w:tcPr>
            <w:tcW w:w="2241" w:type="dxa"/>
          </w:tcPr>
          <w:p w14:paraId="7ACF99F1"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PHP code for formatting date</w:t>
            </w:r>
          </w:p>
        </w:tc>
        <w:tc>
          <w:tcPr>
            <w:tcW w:w="2219" w:type="dxa"/>
          </w:tcPr>
          <w:p w14:paraId="0951B754"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N</w:t>
            </w:r>
          </w:p>
        </w:tc>
        <w:tc>
          <w:tcPr>
            <w:tcW w:w="2256" w:type="dxa"/>
          </w:tcPr>
          <w:p w14:paraId="1EF2BFE6"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 xml:space="preserve">Invisible to users, format automatically updated based on </w:t>
            </w:r>
            <w:r w:rsidRPr="00595E56">
              <w:rPr>
                <w:rFonts w:eastAsiaTheme="minorEastAsia"/>
                <w:b/>
                <w:lang w:eastAsia="zh-CN"/>
              </w:rPr>
              <w:t>DATE_FMT</w:t>
            </w:r>
            <w:r>
              <w:rPr>
                <w:rFonts w:eastAsiaTheme="minorEastAsia" w:hint="eastAsia"/>
                <w:lang w:eastAsia="zh-CN"/>
              </w:rPr>
              <w:t xml:space="preserve"> selected</w:t>
            </w:r>
          </w:p>
        </w:tc>
      </w:tr>
      <w:tr w:rsidR="00FE4A7E" w14:paraId="037C12D9" w14:textId="77777777" w:rsidTr="00F15C76">
        <w:tc>
          <w:tcPr>
            <w:cnfStyle w:val="001000000000" w:firstRow="0" w:lastRow="0" w:firstColumn="1" w:lastColumn="0" w:oddVBand="0" w:evenVBand="0" w:oddHBand="0" w:evenHBand="0" w:firstRowFirstColumn="0" w:firstRowLastColumn="0" w:lastRowFirstColumn="0" w:lastRowLastColumn="0"/>
            <w:tcW w:w="2291" w:type="dxa"/>
          </w:tcPr>
          <w:p w14:paraId="02AE9DBE" w14:textId="77777777" w:rsidR="00FE4A7E" w:rsidRDefault="00FE4A7E" w:rsidP="001A4F17">
            <w:pPr>
              <w:rPr>
                <w:rFonts w:eastAsiaTheme="minorEastAsia"/>
                <w:lang w:eastAsia="zh-CN"/>
              </w:rPr>
            </w:pPr>
            <w:r w:rsidRPr="00595E56">
              <w:rPr>
                <w:rFonts w:eastAsiaTheme="minorEastAsia"/>
                <w:b w:val="0"/>
                <w:bCs w:val="0"/>
                <w:lang w:eastAsia="zh-CN"/>
              </w:rPr>
              <w:t>JQUERY_DATE_FMT</w:t>
            </w:r>
          </w:p>
        </w:tc>
        <w:tc>
          <w:tcPr>
            <w:tcW w:w="2241" w:type="dxa"/>
          </w:tcPr>
          <w:p w14:paraId="7FE636C5"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JQuery for formatting date</w:t>
            </w:r>
          </w:p>
        </w:tc>
        <w:tc>
          <w:tcPr>
            <w:tcW w:w="2219" w:type="dxa"/>
          </w:tcPr>
          <w:p w14:paraId="3DD01EFA"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N</w:t>
            </w:r>
          </w:p>
        </w:tc>
        <w:tc>
          <w:tcPr>
            <w:tcW w:w="2256" w:type="dxa"/>
          </w:tcPr>
          <w:p w14:paraId="74412D84"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 xml:space="preserve">Invisible to users, format automatically updated based on </w:t>
            </w:r>
            <w:r w:rsidRPr="00595E56">
              <w:rPr>
                <w:rFonts w:eastAsiaTheme="minorEastAsia"/>
                <w:b/>
                <w:lang w:eastAsia="zh-CN"/>
              </w:rPr>
              <w:t>DATE_FMT</w:t>
            </w:r>
            <w:r>
              <w:rPr>
                <w:rFonts w:eastAsiaTheme="minorEastAsia" w:hint="eastAsia"/>
                <w:lang w:eastAsia="zh-CN"/>
              </w:rPr>
              <w:t xml:space="preserve"> selected</w:t>
            </w:r>
          </w:p>
        </w:tc>
      </w:tr>
      <w:tr w:rsidR="00FE4A7E" w14:paraId="6C86FBC6" w14:textId="77777777" w:rsidTr="00F15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49EBC5E7" w14:textId="77777777" w:rsidR="00FE4A7E" w:rsidRDefault="00FE4A7E" w:rsidP="001A4F17">
            <w:pPr>
              <w:rPr>
                <w:rFonts w:eastAsiaTheme="minorEastAsia"/>
                <w:lang w:eastAsia="zh-CN"/>
              </w:rPr>
            </w:pPr>
            <w:r w:rsidRPr="00595E56">
              <w:rPr>
                <w:rFonts w:eastAsiaTheme="minorEastAsia"/>
                <w:b w:val="0"/>
                <w:bCs w:val="0"/>
                <w:lang w:eastAsia="zh-CN"/>
              </w:rPr>
              <w:t>DATE_REGEX_JS</w:t>
            </w:r>
          </w:p>
        </w:tc>
        <w:tc>
          <w:tcPr>
            <w:tcW w:w="2241" w:type="dxa"/>
          </w:tcPr>
          <w:p w14:paraId="75141C29"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JS for date regular expression</w:t>
            </w:r>
          </w:p>
        </w:tc>
        <w:tc>
          <w:tcPr>
            <w:tcW w:w="2219" w:type="dxa"/>
          </w:tcPr>
          <w:p w14:paraId="1F894AA8"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N</w:t>
            </w:r>
          </w:p>
        </w:tc>
        <w:tc>
          <w:tcPr>
            <w:tcW w:w="2256" w:type="dxa"/>
          </w:tcPr>
          <w:p w14:paraId="7101C8F3" w14:textId="77777777" w:rsidR="00FE4A7E" w:rsidRDefault="00FE4A7E" w:rsidP="001A4F17">
            <w:pPr>
              <w:cnfStyle w:val="000000100000" w:firstRow="0" w:lastRow="0" w:firstColumn="0" w:lastColumn="0" w:oddVBand="0" w:evenVBand="0" w:oddHBand="1" w:evenHBand="0" w:firstRowFirstColumn="0" w:firstRowLastColumn="0" w:lastRowFirstColumn="0" w:lastRowLastColumn="0"/>
              <w:rPr>
                <w:rFonts w:eastAsiaTheme="minorEastAsia"/>
                <w:lang w:eastAsia="zh-CN"/>
              </w:rPr>
            </w:pPr>
            <w:r>
              <w:rPr>
                <w:rFonts w:eastAsiaTheme="minorEastAsia" w:hint="eastAsia"/>
                <w:lang w:eastAsia="zh-CN"/>
              </w:rPr>
              <w:t xml:space="preserve">Invisible to users, format automatically updated based on </w:t>
            </w:r>
            <w:r w:rsidRPr="00595E56">
              <w:rPr>
                <w:rFonts w:eastAsiaTheme="minorEastAsia"/>
                <w:b/>
                <w:lang w:eastAsia="zh-CN"/>
              </w:rPr>
              <w:t>DATE_FMT</w:t>
            </w:r>
            <w:r>
              <w:rPr>
                <w:rFonts w:eastAsiaTheme="minorEastAsia" w:hint="eastAsia"/>
                <w:lang w:eastAsia="zh-CN"/>
              </w:rPr>
              <w:t xml:space="preserve"> selected</w:t>
            </w:r>
          </w:p>
        </w:tc>
      </w:tr>
      <w:tr w:rsidR="00FE4A7E" w14:paraId="24DD442C" w14:textId="77777777" w:rsidTr="00F15C76">
        <w:tc>
          <w:tcPr>
            <w:cnfStyle w:val="001000000000" w:firstRow="0" w:lastRow="0" w:firstColumn="1" w:lastColumn="0" w:oddVBand="0" w:evenVBand="0" w:oddHBand="0" w:evenHBand="0" w:firstRowFirstColumn="0" w:firstRowLastColumn="0" w:lastRowFirstColumn="0" w:lastRowLastColumn="0"/>
            <w:tcW w:w="2291" w:type="dxa"/>
          </w:tcPr>
          <w:p w14:paraId="1175D18B" w14:textId="77777777" w:rsidR="00FE4A7E" w:rsidRDefault="00FE4A7E" w:rsidP="001A4F17">
            <w:pPr>
              <w:rPr>
                <w:rFonts w:eastAsiaTheme="minorEastAsia"/>
                <w:lang w:eastAsia="zh-CN"/>
              </w:rPr>
            </w:pPr>
            <w:r w:rsidRPr="00595E56">
              <w:rPr>
                <w:rFonts w:eastAsiaTheme="minorEastAsia"/>
                <w:b w:val="0"/>
                <w:bCs w:val="0"/>
                <w:lang w:eastAsia="zh-CN"/>
              </w:rPr>
              <w:t>DATE_REGEX_PHP</w:t>
            </w:r>
          </w:p>
        </w:tc>
        <w:tc>
          <w:tcPr>
            <w:tcW w:w="2241" w:type="dxa"/>
          </w:tcPr>
          <w:p w14:paraId="6FF489A6"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PHP code for date regular expression</w:t>
            </w:r>
          </w:p>
        </w:tc>
        <w:tc>
          <w:tcPr>
            <w:tcW w:w="2219" w:type="dxa"/>
          </w:tcPr>
          <w:p w14:paraId="1351A270"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N</w:t>
            </w:r>
          </w:p>
        </w:tc>
        <w:tc>
          <w:tcPr>
            <w:tcW w:w="2256" w:type="dxa"/>
          </w:tcPr>
          <w:p w14:paraId="3DD1635A" w14:textId="77777777" w:rsidR="00FE4A7E" w:rsidRDefault="00FE4A7E" w:rsidP="001A4F17">
            <w:pPr>
              <w:cnfStyle w:val="000000000000" w:firstRow="0" w:lastRow="0" w:firstColumn="0" w:lastColumn="0" w:oddVBand="0" w:evenVBand="0" w:oddHBand="0" w:evenHBand="0" w:firstRowFirstColumn="0" w:firstRowLastColumn="0" w:lastRowFirstColumn="0" w:lastRowLastColumn="0"/>
              <w:rPr>
                <w:rFonts w:eastAsiaTheme="minorEastAsia"/>
                <w:lang w:eastAsia="zh-CN"/>
              </w:rPr>
            </w:pPr>
            <w:r>
              <w:rPr>
                <w:rFonts w:eastAsiaTheme="minorEastAsia" w:hint="eastAsia"/>
                <w:lang w:eastAsia="zh-CN"/>
              </w:rPr>
              <w:t xml:space="preserve">Invisible to users, format automatically updated based on </w:t>
            </w:r>
            <w:r w:rsidRPr="00595E56">
              <w:rPr>
                <w:rFonts w:eastAsiaTheme="minorEastAsia"/>
                <w:b/>
                <w:lang w:eastAsia="zh-CN"/>
              </w:rPr>
              <w:t>DATE_FMT</w:t>
            </w:r>
            <w:r>
              <w:rPr>
                <w:rFonts w:eastAsiaTheme="minorEastAsia" w:hint="eastAsia"/>
                <w:lang w:eastAsia="zh-CN"/>
              </w:rPr>
              <w:t xml:space="preserve"> selected</w:t>
            </w:r>
          </w:p>
        </w:tc>
      </w:tr>
    </w:tbl>
    <w:p w14:paraId="578D029B" w14:textId="77777777" w:rsidR="00FE4A7E" w:rsidRDefault="00FE4A7E" w:rsidP="00FE4A7E">
      <w:pPr>
        <w:rPr>
          <w:rFonts w:eastAsiaTheme="minorEastAsia"/>
          <w:lang w:eastAsia="zh-CN"/>
        </w:rPr>
      </w:pPr>
    </w:p>
    <w:p w14:paraId="57A9DE1B" w14:textId="77777777" w:rsidR="00FE4A7E" w:rsidRDefault="00FE4A7E" w:rsidP="00FE4A7E">
      <w:pPr>
        <w:rPr>
          <w:rFonts w:eastAsiaTheme="minorEastAsia"/>
          <w:lang w:eastAsia="zh-CN"/>
        </w:rPr>
      </w:pPr>
      <w:r>
        <w:rPr>
          <w:rFonts w:eastAsiaTheme="minorEastAsia" w:hint="eastAsia"/>
          <w:lang w:eastAsia="zh-CN"/>
        </w:rPr>
        <w:t>Developers should follow the rules below on manipulating data format under different circumstances:</w:t>
      </w:r>
    </w:p>
    <w:p w14:paraId="2ABA9DEF" w14:textId="77777777" w:rsidR="00FE4A7E" w:rsidRDefault="00FE4A7E" w:rsidP="00FE4A7E">
      <w:pPr>
        <w:pStyle w:val="ListParagraph"/>
        <w:numPr>
          <w:ilvl w:val="0"/>
          <w:numId w:val="66"/>
        </w:numPr>
        <w:rPr>
          <w:rFonts w:eastAsiaTheme="minorEastAsia"/>
          <w:lang w:eastAsia="zh-CN"/>
        </w:rPr>
      </w:pPr>
      <w:r>
        <w:rPr>
          <w:rFonts w:eastAsiaTheme="minorEastAsia" w:hint="eastAsia"/>
          <w:lang w:eastAsia="zh-CN"/>
        </w:rPr>
        <w:t>U</w:t>
      </w:r>
      <w:r>
        <w:rPr>
          <w:rFonts w:eastAsiaTheme="minorEastAsia"/>
          <w:lang w:eastAsia="zh-CN"/>
        </w:rPr>
        <w:t>s</w:t>
      </w:r>
      <w:r>
        <w:rPr>
          <w:rFonts w:eastAsiaTheme="minorEastAsia" w:hint="eastAsia"/>
          <w:lang w:eastAsia="zh-CN"/>
        </w:rPr>
        <w:t>e</w:t>
      </w:r>
      <w:r w:rsidRPr="005F2341">
        <w:rPr>
          <w:rFonts w:eastAsiaTheme="minorEastAsia"/>
          <w:lang w:eastAsia="zh-CN"/>
        </w:rPr>
        <w:t xml:space="preserve"> </w:t>
      </w:r>
      <w:r w:rsidRPr="002522E6">
        <w:rPr>
          <w:rFonts w:eastAsiaTheme="minorEastAsia"/>
          <w:b/>
          <w:lang w:eastAsia="zh-CN"/>
        </w:rPr>
        <w:t>MYSQL_DATE_FMT</w:t>
      </w:r>
      <w:r>
        <w:rPr>
          <w:rFonts w:eastAsiaTheme="minorEastAsia" w:hint="eastAsia"/>
          <w:b/>
          <w:lang w:eastAsia="zh-CN"/>
        </w:rPr>
        <w:t xml:space="preserve"> </w:t>
      </w:r>
      <w:r>
        <w:rPr>
          <w:rFonts w:eastAsiaTheme="minorEastAsia"/>
          <w:lang w:eastAsia="zh-CN"/>
        </w:rPr>
        <w:t>when select</w:t>
      </w:r>
      <w:r>
        <w:rPr>
          <w:rFonts w:eastAsiaTheme="minorEastAsia" w:hint="eastAsia"/>
          <w:lang w:eastAsia="zh-CN"/>
        </w:rPr>
        <w:t xml:space="preserve">ing, </w:t>
      </w:r>
      <w:r>
        <w:rPr>
          <w:rFonts w:eastAsiaTheme="minorEastAsia"/>
          <w:lang w:eastAsia="zh-CN"/>
        </w:rPr>
        <w:t>updat</w:t>
      </w:r>
      <w:r>
        <w:rPr>
          <w:rFonts w:eastAsiaTheme="minorEastAsia" w:hint="eastAsia"/>
          <w:lang w:eastAsia="zh-CN"/>
        </w:rPr>
        <w:t xml:space="preserve">ing, </w:t>
      </w:r>
      <w:r w:rsidRPr="005F2341">
        <w:rPr>
          <w:rFonts w:eastAsiaTheme="minorEastAsia"/>
          <w:lang w:eastAsia="zh-CN"/>
        </w:rPr>
        <w:t>insert</w:t>
      </w:r>
      <w:r>
        <w:rPr>
          <w:rFonts w:eastAsiaTheme="minorEastAsia" w:hint="eastAsia"/>
          <w:lang w:eastAsia="zh-CN"/>
        </w:rPr>
        <w:t>ing, and deleting</w:t>
      </w:r>
      <w:r w:rsidRPr="005F2341">
        <w:rPr>
          <w:rFonts w:eastAsiaTheme="minorEastAsia"/>
          <w:lang w:eastAsia="zh-CN"/>
        </w:rPr>
        <w:t xml:space="preserve"> table</w:t>
      </w:r>
      <w:r>
        <w:rPr>
          <w:rFonts w:eastAsiaTheme="minorEastAsia" w:hint="eastAsia"/>
          <w:lang w:eastAsia="zh-CN"/>
        </w:rPr>
        <w:t>s.</w:t>
      </w:r>
    </w:p>
    <w:p w14:paraId="5449916C" w14:textId="77777777" w:rsidR="00FE4A7E" w:rsidRPr="002522E6" w:rsidRDefault="00FE4A7E" w:rsidP="00FE4A7E">
      <w:pPr>
        <w:pStyle w:val="ListParagraph"/>
        <w:ind w:left="420"/>
        <w:rPr>
          <w:rFonts w:eastAsiaTheme="minorEastAsia"/>
          <w:lang w:eastAsia="zh-CN"/>
        </w:rPr>
      </w:pPr>
      <w:r w:rsidRPr="002522E6">
        <w:rPr>
          <w:rFonts w:eastAsiaTheme="minorEastAsia"/>
          <w:lang w:eastAsia="zh-CN"/>
        </w:rPr>
        <w:t xml:space="preserve">e.g. “DATE_FORMAT(cf.ExpectedDate, '" . </w:t>
      </w:r>
      <w:r w:rsidRPr="002522E6">
        <w:rPr>
          <w:rFonts w:eastAsiaTheme="minorEastAsia"/>
          <w:b/>
          <w:lang w:eastAsia="zh-CN"/>
        </w:rPr>
        <w:t>MYSQL_DATE_FMT</w:t>
      </w:r>
      <w:r w:rsidRPr="002522E6">
        <w:rPr>
          <w:rFonts w:eastAsiaTheme="minorEastAsia"/>
          <w:lang w:eastAsia="zh-CN"/>
        </w:rPr>
        <w:t xml:space="preserve"> . "') AS ExpectedDate,”</w:t>
      </w:r>
    </w:p>
    <w:p w14:paraId="255CAD89" w14:textId="77777777" w:rsidR="00FE4A7E" w:rsidRDefault="00FE4A7E" w:rsidP="00FE4A7E">
      <w:pPr>
        <w:pStyle w:val="ListParagraph"/>
        <w:numPr>
          <w:ilvl w:val="0"/>
          <w:numId w:val="66"/>
        </w:numPr>
        <w:rPr>
          <w:rFonts w:eastAsiaTheme="minorEastAsia"/>
          <w:lang w:eastAsia="zh-CN"/>
        </w:rPr>
      </w:pPr>
      <w:r>
        <w:rPr>
          <w:rFonts w:eastAsiaTheme="minorEastAsia" w:hint="eastAsia"/>
          <w:lang w:eastAsia="zh-CN"/>
        </w:rPr>
        <w:t xml:space="preserve">Use </w:t>
      </w:r>
      <w:r w:rsidRPr="002522E6">
        <w:rPr>
          <w:rFonts w:eastAsiaTheme="minorEastAsia"/>
          <w:b/>
          <w:lang w:eastAsia="zh-CN"/>
        </w:rPr>
        <w:t>PHP_DATE_FMT</w:t>
      </w:r>
      <w:r>
        <w:rPr>
          <w:rFonts w:eastAsiaTheme="minorEastAsia" w:hint="eastAsia"/>
          <w:b/>
          <w:lang w:eastAsia="zh-CN"/>
        </w:rPr>
        <w:t xml:space="preserve"> </w:t>
      </w:r>
      <w:r>
        <w:rPr>
          <w:rFonts w:eastAsiaTheme="minorEastAsia" w:hint="eastAsia"/>
          <w:lang w:eastAsia="zh-CN"/>
        </w:rPr>
        <w:t xml:space="preserve">when </w:t>
      </w:r>
      <w:r>
        <w:rPr>
          <w:rFonts w:eastAsiaTheme="minorEastAsia"/>
          <w:lang w:eastAsia="zh-CN"/>
        </w:rPr>
        <w:t>formatting</w:t>
      </w:r>
      <w:r>
        <w:rPr>
          <w:rFonts w:eastAsiaTheme="minorEastAsia" w:hint="eastAsia"/>
          <w:lang w:eastAsia="zh-CN"/>
        </w:rPr>
        <w:t xml:space="preserve"> date in PHP code.</w:t>
      </w:r>
    </w:p>
    <w:p w14:paraId="6F7A1751" w14:textId="77777777" w:rsidR="00FE4A7E" w:rsidRDefault="00FE4A7E" w:rsidP="00FE4A7E">
      <w:pPr>
        <w:pStyle w:val="ListParagraph"/>
        <w:ind w:left="420"/>
        <w:rPr>
          <w:rFonts w:eastAsiaTheme="minorEastAsia"/>
          <w:lang w:eastAsia="zh-CN"/>
        </w:rPr>
      </w:pPr>
      <w:r>
        <w:rPr>
          <w:rFonts w:eastAsiaTheme="minorEastAsia" w:hint="eastAsia"/>
          <w:lang w:eastAsia="zh-CN"/>
        </w:rPr>
        <w:t xml:space="preserve">e.g. </w:t>
      </w:r>
      <w:r>
        <w:rPr>
          <w:rFonts w:eastAsiaTheme="minorEastAsia"/>
          <w:lang w:eastAsia="zh-CN"/>
        </w:rPr>
        <w:t>“</w:t>
      </w:r>
      <w:r w:rsidRPr="005F2341">
        <w:rPr>
          <w:rFonts w:eastAsiaTheme="minorEastAsia"/>
          <w:lang w:eastAsia="zh-CN"/>
        </w:rPr>
        <w:t>strftime(</w:t>
      </w:r>
      <w:r w:rsidRPr="002522E6">
        <w:rPr>
          <w:rFonts w:eastAsiaTheme="minorEastAsia"/>
          <w:b/>
          <w:lang w:eastAsia="zh-CN"/>
        </w:rPr>
        <w:t>PHP_DATE_FMT</w:t>
      </w:r>
      <w:r w:rsidRPr="005F2341">
        <w:rPr>
          <w:rFonts w:eastAsiaTheme="minorEastAsia"/>
          <w:lang w:eastAsia="zh-CN"/>
        </w:rPr>
        <w:t>, strtotime($date)))</w:t>
      </w:r>
      <w:r>
        <w:rPr>
          <w:rFonts w:eastAsiaTheme="minorEastAsia"/>
          <w:lang w:eastAsia="zh-CN"/>
        </w:rPr>
        <w:t>”</w:t>
      </w:r>
    </w:p>
    <w:p w14:paraId="39DD6142" w14:textId="77777777" w:rsidR="00FE4A7E" w:rsidRDefault="00FE4A7E" w:rsidP="00FE4A7E">
      <w:pPr>
        <w:pStyle w:val="ListParagraph"/>
        <w:numPr>
          <w:ilvl w:val="0"/>
          <w:numId w:val="66"/>
        </w:numPr>
        <w:rPr>
          <w:rFonts w:eastAsiaTheme="minorEastAsia"/>
          <w:lang w:eastAsia="zh-CN"/>
        </w:rPr>
      </w:pPr>
      <w:r>
        <w:rPr>
          <w:rFonts w:eastAsiaTheme="minorEastAsia" w:hint="eastAsia"/>
          <w:lang w:eastAsia="zh-CN"/>
        </w:rPr>
        <w:t xml:space="preserve">Use </w:t>
      </w:r>
      <w:r w:rsidRPr="002522E6">
        <w:rPr>
          <w:rFonts w:eastAsiaTheme="minorEastAsia"/>
          <w:b/>
          <w:lang w:eastAsia="zh-CN"/>
        </w:rPr>
        <w:t>JQUERY_DATE_FMT</w:t>
      </w:r>
      <w:r>
        <w:rPr>
          <w:rFonts w:eastAsiaTheme="minorEastAsia" w:hint="eastAsia"/>
          <w:b/>
          <w:lang w:eastAsia="zh-CN"/>
        </w:rPr>
        <w:t xml:space="preserve"> </w:t>
      </w:r>
      <w:r>
        <w:rPr>
          <w:rFonts w:eastAsiaTheme="minorEastAsia" w:hint="eastAsia"/>
          <w:lang w:eastAsia="zh-CN"/>
        </w:rPr>
        <w:t xml:space="preserve">when </w:t>
      </w:r>
      <w:r w:rsidRPr="005F2341">
        <w:rPr>
          <w:rFonts w:eastAsiaTheme="minorEastAsia"/>
          <w:lang w:eastAsia="zh-CN"/>
        </w:rPr>
        <w:t>format</w:t>
      </w:r>
      <w:r>
        <w:rPr>
          <w:rFonts w:eastAsiaTheme="minorEastAsia" w:hint="eastAsia"/>
          <w:lang w:eastAsia="zh-CN"/>
        </w:rPr>
        <w:t>ing</w:t>
      </w:r>
      <w:r w:rsidRPr="005F2341">
        <w:rPr>
          <w:rFonts w:eastAsiaTheme="minorEastAsia"/>
          <w:lang w:eastAsia="zh-CN"/>
        </w:rPr>
        <w:t xml:space="preserve"> date in JQuery</w:t>
      </w:r>
      <w:r>
        <w:rPr>
          <w:rFonts w:eastAsiaTheme="minorEastAsia" w:hint="eastAsia"/>
          <w:lang w:eastAsia="zh-CN"/>
        </w:rPr>
        <w:t>.</w:t>
      </w:r>
    </w:p>
    <w:p w14:paraId="7CE8EAED" w14:textId="77777777" w:rsidR="00FE4A7E" w:rsidRDefault="00FE4A7E" w:rsidP="00FE4A7E">
      <w:pPr>
        <w:pStyle w:val="ListParagraph"/>
        <w:ind w:left="420"/>
        <w:rPr>
          <w:rFonts w:eastAsiaTheme="minorEastAsia"/>
          <w:lang w:eastAsia="zh-CN"/>
        </w:rPr>
      </w:pPr>
      <w:r>
        <w:rPr>
          <w:rFonts w:eastAsiaTheme="minorEastAsia" w:hint="eastAsia"/>
          <w:lang w:eastAsia="zh-CN"/>
        </w:rPr>
        <w:t xml:space="preserve">e.g. </w:t>
      </w:r>
      <w:r>
        <w:rPr>
          <w:rFonts w:eastAsiaTheme="minorEastAsia"/>
          <w:lang w:eastAsia="zh-CN"/>
        </w:rPr>
        <w:t>“</w:t>
      </w:r>
      <w:r w:rsidRPr="005F2341">
        <w:rPr>
          <w:rFonts w:eastAsiaTheme="minorEastAsia"/>
          <w:lang w:eastAsia="zh-CN"/>
        </w:rPr>
        <w:t xml:space="preserve">JSDateFmt ="&lt;?php echo </w:t>
      </w:r>
      <w:r w:rsidRPr="002522E6">
        <w:rPr>
          <w:rFonts w:eastAsiaTheme="minorEastAsia"/>
          <w:b/>
          <w:lang w:eastAsia="zh-CN"/>
        </w:rPr>
        <w:t>JQUERY_DATE_FMT</w:t>
      </w:r>
      <w:r w:rsidRPr="005F2341">
        <w:rPr>
          <w:rFonts w:eastAsiaTheme="minorEastAsia"/>
          <w:lang w:eastAsia="zh-CN"/>
        </w:rPr>
        <w:t xml:space="preserve"> ?&gt;";</w:t>
      </w:r>
    </w:p>
    <w:p w14:paraId="0E899105" w14:textId="77777777" w:rsidR="00FE4A7E" w:rsidRDefault="00FE4A7E" w:rsidP="00FE4A7E">
      <w:pPr>
        <w:pStyle w:val="ListParagraph"/>
        <w:ind w:left="636" w:firstLine="300"/>
        <w:rPr>
          <w:rFonts w:eastAsiaTheme="minorEastAsia"/>
          <w:lang w:eastAsia="zh-CN"/>
        </w:rPr>
      </w:pPr>
      <w:r w:rsidRPr="005F2341">
        <w:rPr>
          <w:rFonts w:eastAsiaTheme="minorEastAsia"/>
          <w:lang w:eastAsia="zh-CN"/>
        </w:rPr>
        <w:t>$("#startdate").datepicker({</w:t>
      </w:r>
    </w:p>
    <w:p w14:paraId="4E8D174D"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dateFormat:JSDateFmt,</w:t>
      </w:r>
    </w:p>
    <w:p w14:paraId="15C3BE71"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showAnim: "slideDown",</w:t>
      </w:r>
    </w:p>
    <w:p w14:paraId="116DA3E2"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showOn: 'button',</w:t>
      </w:r>
    </w:p>
    <w:p w14:paraId="3634DCBC"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buttonImage: 'image/calendar.gif',</w:t>
      </w:r>
    </w:p>
    <w:p w14:paraId="2504E4A7"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buttonImageOnly: true,</w:t>
      </w:r>
    </w:p>
    <w:p w14:paraId="47C491AA"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changeMonth: true,</w:t>
      </w:r>
    </w:p>
    <w:p w14:paraId="5B150D09" w14:textId="77777777" w:rsidR="00FE4A7E" w:rsidRDefault="00FE4A7E" w:rsidP="00FE4A7E">
      <w:pPr>
        <w:pStyle w:val="ListParagraph"/>
        <w:ind w:left="636" w:firstLine="300"/>
        <w:rPr>
          <w:rFonts w:eastAsiaTheme="minorEastAsia"/>
          <w:lang w:eastAsia="zh-CN"/>
        </w:rPr>
      </w:pPr>
      <w:r w:rsidRPr="00094284">
        <w:rPr>
          <w:rFonts w:eastAsiaTheme="minorEastAsia"/>
          <w:lang w:eastAsia="zh-CN"/>
        </w:rPr>
        <w:t>changeYear: true</w:t>
      </w:r>
      <w:r w:rsidRPr="00094284">
        <w:t xml:space="preserve"> </w:t>
      </w:r>
      <w:r w:rsidRPr="00094284">
        <w:rPr>
          <w:rFonts w:eastAsiaTheme="minorEastAsia"/>
          <w:lang w:eastAsia="zh-CN"/>
        </w:rPr>
        <w:t>});</w:t>
      </w:r>
      <w:r>
        <w:rPr>
          <w:rFonts w:eastAsiaTheme="minorEastAsia"/>
          <w:lang w:eastAsia="zh-CN"/>
        </w:rPr>
        <w:t>”</w:t>
      </w:r>
    </w:p>
    <w:p w14:paraId="51A1E9C9" w14:textId="77777777" w:rsidR="00FE4A7E" w:rsidRDefault="00FE4A7E" w:rsidP="00FE4A7E">
      <w:pPr>
        <w:pStyle w:val="ListParagraph"/>
        <w:numPr>
          <w:ilvl w:val="0"/>
          <w:numId w:val="66"/>
        </w:numPr>
        <w:rPr>
          <w:rFonts w:eastAsiaTheme="minorEastAsia"/>
          <w:lang w:eastAsia="zh-CN"/>
        </w:rPr>
      </w:pPr>
      <w:r>
        <w:rPr>
          <w:rFonts w:eastAsiaTheme="minorEastAsia" w:hint="eastAsia"/>
          <w:lang w:eastAsia="zh-CN"/>
        </w:rPr>
        <w:t xml:space="preserve">Use </w:t>
      </w:r>
      <w:r w:rsidRPr="002522E6">
        <w:rPr>
          <w:rFonts w:eastAsiaTheme="minorEastAsia"/>
          <w:b/>
          <w:lang w:eastAsia="zh-CN"/>
        </w:rPr>
        <w:t>DATE_REGEX_JS</w:t>
      </w:r>
      <w:r>
        <w:rPr>
          <w:rFonts w:eastAsiaTheme="minorEastAsia" w:hint="eastAsia"/>
          <w:b/>
          <w:lang w:eastAsia="zh-CN"/>
        </w:rPr>
        <w:t xml:space="preserve"> </w:t>
      </w:r>
      <w:r>
        <w:rPr>
          <w:rFonts w:eastAsiaTheme="minorEastAsia" w:hint="eastAsia"/>
          <w:lang w:eastAsia="zh-CN"/>
        </w:rPr>
        <w:t>when applying regular expression in JS.</w:t>
      </w:r>
    </w:p>
    <w:p w14:paraId="4B92A3DA" w14:textId="77777777" w:rsidR="00FE4A7E" w:rsidRPr="00C12654" w:rsidRDefault="00FE4A7E" w:rsidP="00FE4A7E">
      <w:pPr>
        <w:pStyle w:val="ListParagraph"/>
        <w:ind w:left="420"/>
        <w:rPr>
          <w:rFonts w:eastAsiaTheme="minorEastAsia"/>
          <w:lang w:eastAsia="zh-CN"/>
        </w:rPr>
      </w:pPr>
      <w:r>
        <w:rPr>
          <w:rFonts w:eastAsiaTheme="minorEastAsia" w:hint="eastAsia"/>
          <w:lang w:eastAsia="zh-CN"/>
        </w:rPr>
        <w:t xml:space="preserve">e.g. </w:t>
      </w:r>
      <w:r>
        <w:rPr>
          <w:rFonts w:eastAsiaTheme="minorEastAsia"/>
          <w:lang w:eastAsia="zh-CN"/>
        </w:rPr>
        <w:t>“</w:t>
      </w:r>
      <w:r w:rsidRPr="00C12654">
        <w:rPr>
          <w:rFonts w:eastAsiaTheme="minorEastAsia"/>
          <w:lang w:eastAsia="zh-CN"/>
        </w:rPr>
        <w:t>function validate_date(datestr, req) {</w:t>
      </w:r>
    </w:p>
    <w:p w14:paraId="53A4C83F" w14:textId="77777777" w:rsidR="00FE4A7E" w:rsidRPr="00C12654" w:rsidRDefault="00FE4A7E" w:rsidP="00FE4A7E">
      <w:pPr>
        <w:pStyle w:val="ListParagraph"/>
        <w:ind w:left="420"/>
        <w:rPr>
          <w:rFonts w:eastAsiaTheme="minorEastAsia"/>
          <w:lang w:eastAsia="zh-CN"/>
        </w:rPr>
      </w:pPr>
      <w:r w:rsidRPr="00C12654">
        <w:rPr>
          <w:rFonts w:eastAsiaTheme="minorEastAsia"/>
          <w:lang w:eastAsia="zh-CN"/>
        </w:rPr>
        <w:t xml:space="preserve"> </w:t>
      </w:r>
      <w:r>
        <w:rPr>
          <w:rFonts w:eastAsiaTheme="minorEastAsia" w:hint="eastAsia"/>
          <w:lang w:eastAsia="zh-CN"/>
        </w:rPr>
        <w:tab/>
        <w:t xml:space="preserve">    </w:t>
      </w:r>
      <w:r w:rsidRPr="00C12654">
        <w:rPr>
          <w:rFonts w:eastAsiaTheme="minorEastAsia"/>
          <w:lang w:eastAsia="zh-CN"/>
        </w:rPr>
        <w:t>// required is true if undefined</w:t>
      </w:r>
    </w:p>
    <w:p w14:paraId="73A301DC" w14:textId="77777777" w:rsidR="00FE4A7E" w:rsidRPr="00C12654" w:rsidRDefault="00FE4A7E" w:rsidP="00FE4A7E">
      <w:pPr>
        <w:pStyle w:val="ListParagraph"/>
        <w:ind w:left="420" w:firstLine="300"/>
        <w:rPr>
          <w:rFonts w:eastAsiaTheme="minorEastAsia"/>
          <w:lang w:eastAsia="zh-CN"/>
        </w:rPr>
      </w:pPr>
      <w:r w:rsidRPr="00C12654">
        <w:rPr>
          <w:rFonts w:eastAsiaTheme="minorEastAsia"/>
          <w:lang w:eastAsia="zh-CN"/>
        </w:rPr>
        <w:t xml:space="preserve"> </w:t>
      </w:r>
      <w:r>
        <w:rPr>
          <w:rFonts w:eastAsiaTheme="minorEastAsia" w:hint="eastAsia"/>
          <w:lang w:eastAsia="zh-CN"/>
        </w:rPr>
        <w:t xml:space="preserve">   </w:t>
      </w:r>
      <w:r w:rsidRPr="00C12654">
        <w:rPr>
          <w:rFonts w:eastAsiaTheme="minorEastAsia"/>
          <w:lang w:eastAsia="zh-CN"/>
        </w:rPr>
        <w:t>if (req == false) {</w:t>
      </w:r>
    </w:p>
    <w:p w14:paraId="4F8B411E" w14:textId="77777777" w:rsidR="00FE4A7E" w:rsidRPr="00C12654" w:rsidRDefault="00FE4A7E" w:rsidP="00FE4A7E">
      <w:pPr>
        <w:pStyle w:val="ListParagraph"/>
        <w:ind w:left="420" w:firstLine="300"/>
        <w:rPr>
          <w:rFonts w:eastAsiaTheme="minorEastAsia"/>
          <w:lang w:eastAsia="zh-CN"/>
        </w:rPr>
      </w:pPr>
      <w:r w:rsidRPr="00C12654">
        <w:rPr>
          <w:rFonts w:eastAsiaTheme="minorEastAsia"/>
          <w:lang w:eastAsia="zh-CN"/>
        </w:rPr>
        <w:t xml:space="preserve">  </w:t>
      </w:r>
      <w:r>
        <w:rPr>
          <w:rFonts w:eastAsiaTheme="minorEastAsia" w:hint="eastAsia"/>
          <w:lang w:eastAsia="zh-CN"/>
        </w:rPr>
        <w:tab/>
      </w:r>
      <w:r w:rsidRPr="00C12654">
        <w:rPr>
          <w:rFonts w:eastAsiaTheme="minorEastAsia"/>
          <w:lang w:eastAsia="zh-CN"/>
        </w:rPr>
        <w:t xml:space="preserve">var regex = /^(&lt;?php print </w:t>
      </w:r>
      <w:r w:rsidRPr="002522E6">
        <w:rPr>
          <w:rFonts w:eastAsiaTheme="minorEastAsia"/>
          <w:b/>
          <w:lang w:eastAsia="zh-CN"/>
        </w:rPr>
        <w:t>DATE_REGEX_JS</w:t>
      </w:r>
      <w:r w:rsidRPr="00C12654">
        <w:rPr>
          <w:rFonts w:eastAsiaTheme="minorEastAsia"/>
          <w:lang w:eastAsia="zh-CN"/>
        </w:rPr>
        <w:t>; ?&gt;)?$/;</w:t>
      </w:r>
    </w:p>
    <w:p w14:paraId="2C4E00D4" w14:textId="77777777" w:rsidR="00FE4A7E" w:rsidRPr="00C12654" w:rsidRDefault="00FE4A7E" w:rsidP="00FE4A7E">
      <w:pPr>
        <w:pStyle w:val="ListParagraph"/>
        <w:ind w:leftChars="191" w:left="420" w:firstLineChars="235" w:firstLine="517"/>
        <w:rPr>
          <w:rFonts w:eastAsiaTheme="minorEastAsia"/>
          <w:lang w:eastAsia="zh-CN"/>
        </w:rPr>
      </w:pPr>
      <w:r w:rsidRPr="00C12654">
        <w:rPr>
          <w:rFonts w:eastAsiaTheme="minorEastAsia"/>
          <w:lang w:eastAsia="zh-CN"/>
        </w:rPr>
        <w:t>} else {</w:t>
      </w:r>
    </w:p>
    <w:p w14:paraId="47829231" w14:textId="77777777" w:rsidR="00FE4A7E" w:rsidRPr="00C12654" w:rsidRDefault="00FE4A7E" w:rsidP="00FE4A7E">
      <w:pPr>
        <w:pStyle w:val="ListParagraph"/>
        <w:ind w:left="420" w:firstLine="300"/>
        <w:rPr>
          <w:rFonts w:eastAsiaTheme="minorEastAsia"/>
          <w:lang w:eastAsia="zh-CN"/>
        </w:rPr>
      </w:pPr>
      <w:r w:rsidRPr="00C12654">
        <w:rPr>
          <w:rFonts w:eastAsiaTheme="minorEastAsia"/>
          <w:lang w:eastAsia="zh-CN"/>
        </w:rPr>
        <w:t xml:space="preserve"> </w:t>
      </w:r>
      <w:r>
        <w:rPr>
          <w:rFonts w:eastAsiaTheme="minorEastAsia" w:hint="eastAsia"/>
          <w:lang w:eastAsia="zh-CN"/>
        </w:rPr>
        <w:tab/>
      </w:r>
      <w:r w:rsidRPr="00C12654">
        <w:rPr>
          <w:rFonts w:eastAsiaTheme="minorEastAsia"/>
          <w:lang w:eastAsia="zh-CN"/>
        </w:rPr>
        <w:t xml:space="preserve">var regex = /^&lt;?php print </w:t>
      </w:r>
      <w:r w:rsidRPr="002522E6">
        <w:rPr>
          <w:rFonts w:eastAsiaTheme="minorEastAsia"/>
          <w:b/>
          <w:lang w:eastAsia="zh-CN"/>
        </w:rPr>
        <w:t>DATE_REGEX_JS</w:t>
      </w:r>
      <w:r w:rsidRPr="00C12654">
        <w:rPr>
          <w:rFonts w:eastAsiaTheme="minorEastAsia"/>
          <w:lang w:eastAsia="zh-CN"/>
        </w:rPr>
        <w:t>; ?&gt;$/;</w:t>
      </w:r>
    </w:p>
    <w:p w14:paraId="772F3F15" w14:textId="77777777" w:rsidR="00FE4A7E" w:rsidRPr="002522E6" w:rsidRDefault="00FE4A7E" w:rsidP="00FE4A7E">
      <w:pPr>
        <w:pStyle w:val="ListParagraph"/>
        <w:ind w:leftChars="191" w:left="420" w:firstLineChars="235" w:firstLine="517"/>
        <w:rPr>
          <w:rFonts w:eastAsiaTheme="minorEastAsia"/>
          <w:lang w:eastAsia="zh-CN"/>
        </w:rPr>
      </w:pPr>
      <w:r w:rsidRPr="00C12654">
        <w:rPr>
          <w:rFonts w:eastAsiaTheme="minorEastAsia"/>
          <w:lang w:eastAsia="zh-CN"/>
        </w:rPr>
        <w:t>}</w:t>
      </w:r>
    </w:p>
    <w:p w14:paraId="6A940E4C" w14:textId="77777777" w:rsidR="00FE4A7E" w:rsidRPr="00C12654" w:rsidRDefault="00FE4A7E" w:rsidP="00FE4A7E">
      <w:pPr>
        <w:pStyle w:val="ListParagraph"/>
        <w:ind w:leftChars="191" w:left="420" w:firstLineChars="235" w:firstLine="517"/>
        <w:rPr>
          <w:rFonts w:eastAsiaTheme="minorEastAsia"/>
          <w:lang w:eastAsia="zh-CN"/>
        </w:rPr>
      </w:pPr>
      <w:r w:rsidRPr="00C12654">
        <w:rPr>
          <w:rFonts w:eastAsiaTheme="minorEastAsia"/>
          <w:lang w:eastAsia="zh-CN"/>
        </w:rPr>
        <w:t>if(regex.test(datestr)) {</w:t>
      </w:r>
    </w:p>
    <w:p w14:paraId="4CF57B9C" w14:textId="77777777" w:rsidR="00FE4A7E" w:rsidRPr="00C12654" w:rsidRDefault="00FE4A7E" w:rsidP="00FE4A7E">
      <w:pPr>
        <w:pStyle w:val="ListParagraph"/>
        <w:ind w:left="420" w:firstLine="300"/>
        <w:rPr>
          <w:rFonts w:eastAsiaTheme="minorEastAsia"/>
          <w:lang w:eastAsia="zh-CN"/>
        </w:rPr>
      </w:pPr>
      <w:r w:rsidRPr="00C12654">
        <w:rPr>
          <w:rFonts w:eastAsiaTheme="minorEastAsia"/>
          <w:lang w:eastAsia="zh-CN"/>
        </w:rPr>
        <w:t xml:space="preserve">  </w:t>
      </w:r>
      <w:r>
        <w:rPr>
          <w:rFonts w:eastAsiaTheme="minorEastAsia" w:hint="eastAsia"/>
          <w:lang w:eastAsia="zh-CN"/>
        </w:rPr>
        <w:tab/>
      </w:r>
      <w:r w:rsidRPr="00C12654">
        <w:rPr>
          <w:rFonts w:eastAsiaTheme="minorEastAsia"/>
          <w:lang w:eastAsia="zh-CN"/>
        </w:rPr>
        <w:t>return true;</w:t>
      </w:r>
    </w:p>
    <w:p w14:paraId="0093EF22" w14:textId="77777777" w:rsidR="00FE4A7E" w:rsidRPr="00C12654" w:rsidRDefault="00FE4A7E" w:rsidP="00FE4A7E">
      <w:pPr>
        <w:pStyle w:val="ListParagraph"/>
        <w:ind w:leftChars="191" w:left="420" w:firstLineChars="235" w:firstLine="517"/>
        <w:rPr>
          <w:rFonts w:eastAsiaTheme="minorEastAsia"/>
          <w:lang w:eastAsia="zh-CN"/>
        </w:rPr>
      </w:pPr>
      <w:r w:rsidRPr="00C12654">
        <w:rPr>
          <w:rFonts w:eastAsiaTheme="minorEastAsia"/>
          <w:lang w:eastAsia="zh-CN"/>
        </w:rPr>
        <w:t>}</w:t>
      </w:r>
    </w:p>
    <w:p w14:paraId="4649AE90" w14:textId="77777777" w:rsidR="00FE4A7E" w:rsidRPr="00C12654" w:rsidRDefault="00FE4A7E" w:rsidP="00FE4A7E">
      <w:pPr>
        <w:pStyle w:val="ListParagraph"/>
        <w:ind w:left="420" w:firstLine="300"/>
        <w:rPr>
          <w:rFonts w:eastAsiaTheme="minorEastAsia"/>
          <w:lang w:eastAsia="zh-CN"/>
        </w:rPr>
      </w:pPr>
      <w:r w:rsidRPr="00C12654">
        <w:rPr>
          <w:rFonts w:eastAsiaTheme="minorEastAsia"/>
          <w:lang w:eastAsia="zh-CN"/>
        </w:rPr>
        <w:t xml:space="preserve"> </w:t>
      </w:r>
      <w:r>
        <w:rPr>
          <w:rFonts w:eastAsiaTheme="minorEastAsia" w:hint="eastAsia"/>
          <w:lang w:eastAsia="zh-CN"/>
        </w:rPr>
        <w:tab/>
      </w:r>
      <w:r w:rsidRPr="00C12654">
        <w:rPr>
          <w:rFonts w:eastAsiaTheme="minorEastAsia"/>
          <w:lang w:eastAsia="zh-CN"/>
        </w:rPr>
        <w:t>return false;</w:t>
      </w:r>
    </w:p>
    <w:p w14:paraId="13BAA189" w14:textId="77777777" w:rsidR="00FE4A7E" w:rsidRDefault="00FE4A7E" w:rsidP="00FE4A7E">
      <w:pPr>
        <w:pStyle w:val="ListParagraph"/>
        <w:ind w:leftChars="191" w:left="420" w:firstLineChars="235" w:firstLine="517"/>
        <w:rPr>
          <w:rFonts w:eastAsiaTheme="minorEastAsia"/>
          <w:lang w:eastAsia="zh-CN"/>
        </w:rPr>
      </w:pPr>
      <w:r w:rsidRPr="00C12654">
        <w:rPr>
          <w:rFonts w:eastAsiaTheme="minorEastAsia"/>
          <w:lang w:eastAsia="zh-CN"/>
        </w:rPr>
        <w:t>}</w:t>
      </w:r>
      <w:r>
        <w:rPr>
          <w:rFonts w:eastAsiaTheme="minorEastAsia"/>
          <w:lang w:eastAsia="zh-CN"/>
        </w:rPr>
        <w:t>”</w:t>
      </w:r>
    </w:p>
    <w:p w14:paraId="79D3ADD4" w14:textId="77777777" w:rsidR="00FE4A7E" w:rsidRDefault="00FE4A7E" w:rsidP="00FE4A7E">
      <w:pPr>
        <w:pStyle w:val="ListParagraph"/>
        <w:numPr>
          <w:ilvl w:val="0"/>
          <w:numId w:val="66"/>
        </w:numPr>
        <w:rPr>
          <w:rFonts w:eastAsiaTheme="minorEastAsia"/>
          <w:lang w:eastAsia="zh-CN"/>
        </w:rPr>
      </w:pPr>
      <w:r>
        <w:rPr>
          <w:rFonts w:eastAsiaTheme="minorEastAsia" w:hint="eastAsia"/>
          <w:lang w:eastAsia="zh-CN"/>
        </w:rPr>
        <w:t xml:space="preserve">Use </w:t>
      </w:r>
      <w:r w:rsidRPr="002522E6">
        <w:rPr>
          <w:rFonts w:eastAsiaTheme="minorEastAsia"/>
          <w:b/>
          <w:lang w:eastAsia="zh-CN"/>
        </w:rPr>
        <w:t>DATE_REGEX_PHP</w:t>
      </w:r>
      <w:r>
        <w:rPr>
          <w:rFonts w:eastAsiaTheme="minorEastAsia" w:hint="eastAsia"/>
          <w:b/>
          <w:lang w:eastAsia="zh-CN"/>
        </w:rPr>
        <w:t xml:space="preserve"> </w:t>
      </w:r>
      <w:r>
        <w:rPr>
          <w:rFonts w:eastAsiaTheme="minorEastAsia" w:hint="eastAsia"/>
          <w:lang w:eastAsia="zh-CN"/>
        </w:rPr>
        <w:t>when applying regular expression in PHP code.</w:t>
      </w:r>
    </w:p>
    <w:p w14:paraId="48C08C89" w14:textId="77777777" w:rsidR="00FE4A7E" w:rsidRPr="00C12654" w:rsidRDefault="00FE4A7E" w:rsidP="00FE4A7E">
      <w:pPr>
        <w:pStyle w:val="ListParagraph"/>
        <w:ind w:left="420"/>
        <w:rPr>
          <w:rFonts w:eastAsiaTheme="minorEastAsia"/>
          <w:lang w:eastAsia="zh-CN"/>
        </w:rPr>
      </w:pPr>
      <w:r>
        <w:rPr>
          <w:rFonts w:eastAsiaTheme="minorEastAsia" w:hint="eastAsia"/>
          <w:lang w:eastAsia="zh-CN"/>
        </w:rPr>
        <w:t xml:space="preserve">e.g. </w:t>
      </w:r>
      <w:r>
        <w:rPr>
          <w:rFonts w:eastAsiaTheme="minorEastAsia"/>
          <w:lang w:eastAsia="zh-CN"/>
        </w:rPr>
        <w:t>“</w:t>
      </w:r>
      <w:r w:rsidRPr="00C12654">
        <w:rPr>
          <w:rFonts w:eastAsiaTheme="minorEastAsia"/>
          <w:lang w:eastAsia="zh-CN"/>
        </w:rPr>
        <w:t xml:space="preserve">if (ereg('^' . </w:t>
      </w:r>
      <w:r w:rsidRPr="002522E6">
        <w:rPr>
          <w:rFonts w:eastAsiaTheme="minorEastAsia"/>
          <w:b/>
          <w:lang w:eastAsia="zh-CN"/>
        </w:rPr>
        <w:t>DATE_REGEX_PHP</w:t>
      </w:r>
      <w:r w:rsidRPr="00C12654">
        <w:rPr>
          <w:rFonts w:eastAsiaTheme="minorEastAsia"/>
          <w:lang w:eastAsia="zh-CN"/>
        </w:rPr>
        <w:t xml:space="preserve"> . '$', $data['fromdate'])) {</w:t>
      </w:r>
    </w:p>
    <w:p w14:paraId="1DDC3A9D" w14:textId="77777777" w:rsidR="00FE4A7E" w:rsidRPr="00C12654" w:rsidRDefault="00FE4A7E" w:rsidP="00FE4A7E">
      <w:pPr>
        <w:pStyle w:val="ListParagraph"/>
        <w:ind w:left="420"/>
        <w:rPr>
          <w:rFonts w:eastAsiaTheme="minorEastAsia"/>
          <w:lang w:eastAsia="zh-CN"/>
        </w:rPr>
      </w:pPr>
      <w:r w:rsidRPr="00C12654">
        <w:rPr>
          <w:rFonts w:eastAsiaTheme="minorEastAsia"/>
          <w:lang w:eastAsia="zh-CN"/>
        </w:rPr>
        <w:t xml:space="preserve">        </w:t>
      </w:r>
      <w:r>
        <w:rPr>
          <w:rFonts w:eastAsiaTheme="minorEastAsia" w:hint="eastAsia"/>
          <w:lang w:eastAsia="zh-CN"/>
        </w:rPr>
        <w:tab/>
      </w:r>
      <w:r w:rsidRPr="00C12654">
        <w:rPr>
          <w:rFonts w:eastAsiaTheme="minorEastAsia"/>
          <w:lang w:eastAsia="zh-CN"/>
        </w:rPr>
        <w:t>$dbdata['FromDate'] = $db-&gt;quote(mysql_date($data['fromdate']));</w:t>
      </w:r>
    </w:p>
    <w:p w14:paraId="3220A4A9" w14:textId="6B8D1A2B" w:rsidR="0076635C" w:rsidRDefault="00FE4A7E" w:rsidP="00FE4A7E">
      <w:pPr>
        <w:spacing w:line="240" w:lineRule="auto"/>
        <w:jc w:val="both"/>
        <w:rPr>
          <w:rFonts w:eastAsiaTheme="minorEastAsia"/>
          <w:lang w:eastAsia="zh-CN"/>
        </w:rPr>
      </w:pPr>
      <w:r w:rsidRPr="00C12654">
        <w:rPr>
          <w:rFonts w:eastAsiaTheme="minorEastAsia"/>
          <w:lang w:eastAsia="zh-CN"/>
        </w:rPr>
        <w:t xml:space="preserve">       </w:t>
      </w:r>
      <w:r>
        <w:rPr>
          <w:rFonts w:eastAsiaTheme="minorEastAsia" w:hint="eastAsia"/>
          <w:lang w:eastAsia="zh-CN"/>
        </w:rPr>
        <w:t xml:space="preserve">  </w:t>
      </w:r>
      <w:r w:rsidRPr="00C12654">
        <w:rPr>
          <w:rFonts w:eastAsiaTheme="minorEastAsia"/>
          <w:lang w:eastAsia="zh-CN"/>
        </w:rPr>
        <w:t>}</w:t>
      </w:r>
      <w:r>
        <w:rPr>
          <w:rFonts w:eastAsiaTheme="minorEastAsia"/>
          <w:lang w:eastAsia="zh-CN"/>
        </w:rPr>
        <w:t>”</w:t>
      </w:r>
    </w:p>
    <w:p w14:paraId="2EAABA5E" w14:textId="3DB6B3B9" w:rsidR="001A4F17" w:rsidRDefault="001A4F17" w:rsidP="00D31B6E">
      <w:pPr>
        <w:pStyle w:val="Heading3"/>
        <w:rPr>
          <w:rFonts w:eastAsiaTheme="minorEastAsia"/>
          <w:lang w:eastAsia="zh-CN"/>
        </w:rPr>
      </w:pPr>
      <w:r>
        <w:rPr>
          <w:rFonts w:eastAsiaTheme="minorEastAsia" w:hint="eastAsia"/>
          <w:lang w:eastAsia="zh-CN"/>
        </w:rPr>
        <w:t>Multiple</w:t>
      </w:r>
      <w:r>
        <w:rPr>
          <w:rFonts w:eastAsiaTheme="minorEastAsia"/>
          <w:lang w:eastAsia="zh-CN"/>
        </w:rPr>
        <w:t xml:space="preserve"> language fields and dynamic catalogue</w:t>
      </w:r>
    </w:p>
    <w:p w14:paraId="39278F71" w14:textId="7828F206" w:rsidR="001A4F17" w:rsidRDefault="001A4F17" w:rsidP="00D31B6E">
      <w:pPr>
        <w:rPr>
          <w:rFonts w:eastAsiaTheme="minorEastAsia"/>
          <w:lang w:eastAsia="zh-CN"/>
        </w:rPr>
      </w:pPr>
      <w:r>
        <w:rPr>
          <w:rFonts w:eastAsiaTheme="minorEastAsia"/>
          <w:lang w:eastAsia="zh-CN"/>
        </w:rPr>
        <w:t>I</w:t>
      </w:r>
      <w:r>
        <w:rPr>
          <w:rFonts w:eastAsiaTheme="minorEastAsia" w:hint="eastAsia"/>
          <w:lang w:eastAsia="zh-CN"/>
        </w:rPr>
        <w:t xml:space="preserve">n original design of VIEW system, all fields maybe with </w:t>
      </w:r>
      <w:r>
        <w:rPr>
          <w:rFonts w:eastAsiaTheme="minorEastAsia"/>
          <w:lang w:eastAsia="zh-CN"/>
        </w:rPr>
        <w:t>multiple</w:t>
      </w:r>
      <w:r>
        <w:rPr>
          <w:rFonts w:eastAsiaTheme="minorEastAsia" w:hint="eastAsia"/>
          <w:lang w:eastAsia="zh-CN"/>
        </w:rPr>
        <w:t xml:space="preserve"> </w:t>
      </w:r>
      <w:r>
        <w:rPr>
          <w:rFonts w:eastAsiaTheme="minorEastAsia"/>
          <w:lang w:eastAsia="zh-CN"/>
        </w:rPr>
        <w:t xml:space="preserve">language will be stored in dynamic catalogue table. </w:t>
      </w:r>
      <w:r w:rsidR="00D31B6E">
        <w:rPr>
          <w:rFonts w:eastAsiaTheme="minorEastAsia"/>
          <w:lang w:eastAsia="zh-CN"/>
        </w:rPr>
        <w:t>A</w:t>
      </w:r>
      <w:r>
        <w:rPr>
          <w:rFonts w:eastAsiaTheme="minorEastAsia"/>
          <w:lang w:eastAsia="zh-CN"/>
        </w:rPr>
        <w:t xml:space="preserve">n XID will be generated for reference, like a project name or address. It can help solve multiple language for dynamic contents. But according to business volume, the dynamic catalogue is with about twenty million records which is affect performance too much, also will </w:t>
      </w:r>
      <w:r w:rsidR="00D31B6E">
        <w:rPr>
          <w:rFonts w:eastAsiaTheme="minorEastAsia"/>
          <w:lang w:eastAsia="zh-CN"/>
        </w:rPr>
        <w:t>make the sql statement complex, while less fields of multiple language in dynamic catalogue is used.</w:t>
      </w:r>
      <w:r>
        <w:rPr>
          <w:rFonts w:eastAsiaTheme="minorEastAsia"/>
          <w:lang w:eastAsia="zh-CN"/>
        </w:rPr>
        <w:t xml:space="preserve"> </w:t>
      </w:r>
    </w:p>
    <w:p w14:paraId="7F330701" w14:textId="73D63F49" w:rsidR="001A4F17" w:rsidRDefault="001A4F17" w:rsidP="00D31B6E">
      <w:pPr>
        <w:rPr>
          <w:rFonts w:eastAsiaTheme="minorEastAsia"/>
          <w:lang w:eastAsia="zh-CN"/>
        </w:rPr>
      </w:pPr>
      <w:r>
        <w:rPr>
          <w:rFonts w:eastAsiaTheme="minorEastAsia"/>
          <w:lang w:eastAsia="zh-CN"/>
        </w:rPr>
        <w:t xml:space="preserve">A new </w:t>
      </w:r>
      <w:r w:rsidR="00C40A0C">
        <w:rPr>
          <w:rFonts w:eastAsiaTheme="minorEastAsia"/>
          <w:lang w:eastAsia="zh-CN"/>
        </w:rPr>
        <w:t xml:space="preserve">refactor </w:t>
      </w:r>
      <w:r>
        <w:rPr>
          <w:rFonts w:eastAsiaTheme="minorEastAsia"/>
          <w:lang w:eastAsia="zh-CN"/>
        </w:rPr>
        <w:t>project started to remove dynamic catalogue dependency for existing table. so please follow up below rules when referred a dynamic catalogue fields</w:t>
      </w:r>
      <w:r w:rsidR="00D31B6E">
        <w:rPr>
          <w:rFonts w:eastAsiaTheme="minorEastAsia"/>
          <w:lang w:eastAsia="zh-CN"/>
        </w:rPr>
        <w:t xml:space="preserve"> during development</w:t>
      </w:r>
      <w:r>
        <w:rPr>
          <w:rFonts w:eastAsiaTheme="minorEastAsia"/>
          <w:lang w:eastAsia="zh-CN"/>
        </w:rPr>
        <w:t>:</w:t>
      </w:r>
    </w:p>
    <w:p w14:paraId="2513584C" w14:textId="77777777" w:rsidR="00D31B6E" w:rsidRDefault="001A4F17" w:rsidP="00D31B6E">
      <w:pPr>
        <w:pStyle w:val="ListParagraph"/>
        <w:numPr>
          <w:ilvl w:val="0"/>
          <w:numId w:val="68"/>
        </w:numPr>
        <w:ind w:leftChars="27" w:left="419"/>
        <w:rPr>
          <w:rFonts w:eastAsiaTheme="minorEastAsia"/>
          <w:lang w:eastAsia="zh-CN"/>
        </w:rPr>
      </w:pPr>
      <w:r>
        <w:rPr>
          <w:rFonts w:eastAsiaTheme="minorEastAsia"/>
          <w:lang w:eastAsia="zh-CN"/>
        </w:rPr>
        <w:t>Forbid to add new XID fields in existing table or new table</w:t>
      </w:r>
    </w:p>
    <w:p w14:paraId="483B9129" w14:textId="722F1946" w:rsidR="001A4F17" w:rsidRDefault="001A4F17" w:rsidP="00D31B6E">
      <w:pPr>
        <w:pStyle w:val="ListParagraph"/>
        <w:ind w:left="419"/>
        <w:rPr>
          <w:rFonts w:eastAsiaTheme="minorEastAsia"/>
          <w:lang w:eastAsia="zh-CN"/>
        </w:rPr>
      </w:pPr>
      <w:r w:rsidRPr="00D31B6E">
        <w:rPr>
          <w:rFonts w:eastAsiaTheme="minorEastAsia"/>
          <w:lang w:eastAsia="zh-CN"/>
        </w:rPr>
        <w:t>For fields really need multiple language support, suggest to add two fields in table like ProjectName_en, ProjectName_local.</w:t>
      </w:r>
    </w:p>
    <w:p w14:paraId="2144241B" w14:textId="77777777" w:rsidR="00D31B6E" w:rsidRPr="00D31B6E" w:rsidRDefault="00D31B6E" w:rsidP="00D31B6E">
      <w:pPr>
        <w:pStyle w:val="ListParagraph"/>
        <w:ind w:left="419"/>
        <w:rPr>
          <w:rFonts w:eastAsiaTheme="minorEastAsia"/>
          <w:lang w:eastAsia="zh-CN"/>
        </w:rPr>
      </w:pPr>
    </w:p>
    <w:p w14:paraId="6B00E8A3" w14:textId="5D00FB1A" w:rsidR="001A4F17" w:rsidRDefault="001A4F17" w:rsidP="00D31B6E">
      <w:pPr>
        <w:pStyle w:val="ListParagraph"/>
        <w:numPr>
          <w:ilvl w:val="0"/>
          <w:numId w:val="68"/>
        </w:numPr>
        <w:ind w:leftChars="27" w:left="419"/>
        <w:rPr>
          <w:rFonts w:eastAsiaTheme="minorEastAsia"/>
          <w:lang w:eastAsia="zh-CN"/>
        </w:rPr>
      </w:pPr>
      <w:r>
        <w:rPr>
          <w:rFonts w:eastAsiaTheme="minorEastAsia"/>
          <w:lang w:eastAsia="zh-CN"/>
        </w:rPr>
        <w:t>Obey the new style of code for existing XID fields if they have been refactored</w:t>
      </w:r>
    </w:p>
    <w:p w14:paraId="28659B3B" w14:textId="1C21C40A" w:rsidR="001A4F17" w:rsidRDefault="00D31B6E" w:rsidP="00D31B6E">
      <w:pPr>
        <w:pStyle w:val="ListParagraph"/>
        <w:ind w:leftChars="191" w:left="420"/>
        <w:rPr>
          <w:rFonts w:eastAsiaTheme="minorEastAsia"/>
          <w:lang w:eastAsia="zh-CN"/>
        </w:rPr>
      </w:pPr>
      <w:r>
        <w:rPr>
          <w:rFonts w:eastAsiaTheme="minorEastAsia"/>
          <w:lang w:eastAsia="zh-CN"/>
        </w:rPr>
        <w:t xml:space="preserve">You can ask your leader for </w:t>
      </w:r>
      <w:r w:rsidR="001A4F17">
        <w:rPr>
          <w:rFonts w:eastAsiaTheme="minorEastAsia"/>
          <w:lang w:eastAsia="zh-CN"/>
        </w:rPr>
        <w:t xml:space="preserve">list of existing tables that has been refactored </w:t>
      </w:r>
    </w:p>
    <w:p w14:paraId="753BE3CF" w14:textId="31B3B005" w:rsidR="001A4F17" w:rsidRPr="00D31B6E" w:rsidRDefault="001A4F17" w:rsidP="00D31B6E">
      <w:pPr>
        <w:rPr>
          <w:rFonts w:eastAsiaTheme="minorEastAsia"/>
          <w:lang w:eastAsia="zh-CN"/>
        </w:rPr>
      </w:pPr>
    </w:p>
    <w:p w14:paraId="364AB84C" w14:textId="77777777" w:rsidR="00FE4A7E" w:rsidRPr="00D31B6E" w:rsidRDefault="00FE4A7E" w:rsidP="00FE4A7E">
      <w:pPr>
        <w:spacing w:line="240" w:lineRule="auto"/>
        <w:jc w:val="both"/>
        <w:rPr>
          <w:rFonts w:eastAsiaTheme="minorEastAsia"/>
          <w:b/>
          <w:lang w:eastAsia="zh-CN"/>
        </w:rPr>
      </w:pPr>
    </w:p>
    <w:p w14:paraId="4063BDDD" w14:textId="0155C241" w:rsidR="00C711EC" w:rsidRDefault="00C711EC" w:rsidP="00C711EC">
      <w:pPr>
        <w:pStyle w:val="Heading2"/>
        <w:tabs>
          <w:tab w:val="clear" w:pos="936"/>
          <w:tab w:val="num" w:pos="426"/>
        </w:tabs>
        <w:ind w:hanging="936"/>
      </w:pPr>
      <w:r>
        <w:rPr>
          <w:rFonts w:eastAsiaTheme="minorEastAsia" w:hint="eastAsia"/>
          <w:lang w:eastAsia="zh-CN"/>
        </w:rPr>
        <w:t>General</w:t>
      </w:r>
      <w:r w:rsidRPr="0087377D">
        <w:t xml:space="preserve"> development </w:t>
      </w:r>
      <w:r w:rsidR="004606A3">
        <w:t xml:space="preserve">rules for </w:t>
      </w:r>
      <w:r>
        <w:t>Database Change</w:t>
      </w:r>
    </w:p>
    <w:p w14:paraId="1A070A18" w14:textId="18C091CA" w:rsidR="008C7823" w:rsidRDefault="008C7823" w:rsidP="008C7823">
      <w:pPr>
        <w:spacing w:line="240" w:lineRule="auto"/>
        <w:jc w:val="both"/>
        <w:rPr>
          <w:lang w:eastAsia="zh-CN"/>
        </w:rPr>
      </w:pPr>
      <w:r>
        <w:rPr>
          <w:lang w:eastAsia="zh-CN"/>
        </w:rPr>
        <w:t xml:space="preserve">VIEW is big system with complicated architecture, and always in an ever-evolving process in both coding and database. Currently soruce code is managed by SVN. For database, we want to </w:t>
      </w:r>
      <w:r w:rsidR="005F0EB4">
        <w:rPr>
          <w:lang w:eastAsia="zh-CN"/>
        </w:rPr>
        <w:t>keep</w:t>
      </w:r>
      <w:r>
        <w:rPr>
          <w:lang w:eastAsia="zh-CN"/>
        </w:rPr>
        <w:t xml:space="preserve"> a clean empty database always, and by which we can start a new environment easily.  In VIEW we called</w:t>
      </w:r>
      <w:r w:rsidR="005F0EB4">
        <w:rPr>
          <w:lang w:eastAsia="zh-CN"/>
        </w:rPr>
        <w:t xml:space="preserve"> it</w:t>
      </w:r>
      <w:r>
        <w:rPr>
          <w:lang w:eastAsia="zh-CN"/>
        </w:rPr>
        <w:t xml:space="preserve"> Skeleton DB which contains below two actual database</w:t>
      </w:r>
      <w:r w:rsidR="005F0EB4">
        <w:rPr>
          <w:lang w:eastAsia="zh-CN"/>
        </w:rPr>
        <w:t xml:space="preserve"> in Dev database server</w:t>
      </w:r>
      <w:r>
        <w:rPr>
          <w:lang w:eastAsia="zh-CN"/>
        </w:rPr>
        <w:t>:</w:t>
      </w:r>
    </w:p>
    <w:p w14:paraId="4D778CBE" w14:textId="62FBB549" w:rsidR="00C711EC" w:rsidRDefault="008C7823" w:rsidP="008C7823">
      <w:pPr>
        <w:pStyle w:val="ListParagraph"/>
        <w:numPr>
          <w:ilvl w:val="0"/>
          <w:numId w:val="39"/>
        </w:numPr>
        <w:spacing w:after="0" w:line="240" w:lineRule="auto"/>
        <w:ind w:leftChars="327" w:left="1079"/>
        <w:jc w:val="both"/>
        <w:rPr>
          <w:lang w:eastAsia="zh-CN"/>
        </w:rPr>
      </w:pPr>
      <w:r>
        <w:rPr>
          <w:lang w:eastAsia="zh-CN"/>
        </w:rPr>
        <w:t>skel_global</w:t>
      </w:r>
    </w:p>
    <w:p w14:paraId="338036A2" w14:textId="0D372AB6" w:rsidR="008C7823" w:rsidRDefault="008C7823" w:rsidP="008C7823">
      <w:pPr>
        <w:pStyle w:val="ListParagraph"/>
        <w:numPr>
          <w:ilvl w:val="0"/>
          <w:numId w:val="39"/>
        </w:numPr>
        <w:spacing w:after="0" w:line="240" w:lineRule="auto"/>
        <w:ind w:leftChars="327" w:left="1079"/>
        <w:jc w:val="both"/>
        <w:rPr>
          <w:lang w:eastAsia="zh-CN"/>
        </w:rPr>
      </w:pPr>
      <w:r>
        <w:rPr>
          <w:lang w:eastAsia="zh-CN"/>
        </w:rPr>
        <w:t>tk_skel_country_</w:t>
      </w:r>
    </w:p>
    <w:p w14:paraId="30659428" w14:textId="77777777" w:rsidR="00C711EC" w:rsidRDefault="00C711EC" w:rsidP="00ED0020">
      <w:pPr>
        <w:spacing w:after="0" w:line="240" w:lineRule="auto"/>
        <w:jc w:val="both"/>
        <w:rPr>
          <w:rFonts w:eastAsiaTheme="minorEastAsia"/>
          <w:b/>
          <w:lang w:eastAsia="zh-CN"/>
        </w:rPr>
      </w:pPr>
    </w:p>
    <w:p w14:paraId="5359EAA2" w14:textId="2F419A68" w:rsidR="008C7823" w:rsidRPr="00ED0020" w:rsidRDefault="008C7823" w:rsidP="00ED0020">
      <w:pPr>
        <w:spacing w:after="0" w:line="240" w:lineRule="auto"/>
        <w:jc w:val="both"/>
        <w:rPr>
          <w:rFonts w:eastAsiaTheme="minorEastAsia"/>
          <w:lang w:eastAsia="zh-CN"/>
        </w:rPr>
      </w:pPr>
      <w:r w:rsidRPr="00ED0020">
        <w:rPr>
          <w:rFonts w:eastAsiaTheme="minorEastAsia"/>
          <w:lang w:eastAsia="zh-CN"/>
        </w:rPr>
        <w:t xml:space="preserve">All DDL </w:t>
      </w:r>
      <w:r w:rsidR="00ED0020" w:rsidRPr="00ED0020">
        <w:rPr>
          <w:rFonts w:eastAsiaTheme="minorEastAsia"/>
          <w:lang w:eastAsia="zh-CN"/>
        </w:rPr>
        <w:t>(create/alter table, etc…)</w:t>
      </w:r>
      <w:r w:rsidR="00ED0020">
        <w:rPr>
          <w:rFonts w:eastAsiaTheme="minorEastAsia"/>
          <w:lang w:eastAsia="zh-CN"/>
        </w:rPr>
        <w:t xml:space="preserve"> </w:t>
      </w:r>
      <w:r w:rsidRPr="00ED0020">
        <w:rPr>
          <w:rFonts w:eastAsiaTheme="minorEastAsia"/>
          <w:lang w:eastAsia="zh-CN"/>
        </w:rPr>
        <w:t xml:space="preserve">operation </w:t>
      </w:r>
      <w:r w:rsidR="00ED0020" w:rsidRPr="00ED0020">
        <w:rPr>
          <w:rFonts w:eastAsiaTheme="minorEastAsia"/>
          <w:lang w:eastAsia="zh-CN"/>
        </w:rPr>
        <w:t xml:space="preserve">need to be executed in </w:t>
      </w:r>
      <w:r w:rsidR="00ED0020">
        <w:rPr>
          <w:rFonts w:eastAsiaTheme="minorEastAsia"/>
          <w:lang w:eastAsia="zh-CN"/>
        </w:rPr>
        <w:t>above 2</w:t>
      </w:r>
      <w:r w:rsidR="00ED0020" w:rsidRPr="00ED0020">
        <w:rPr>
          <w:rFonts w:eastAsiaTheme="minorEastAsia"/>
          <w:lang w:eastAsia="zh-CN"/>
        </w:rPr>
        <w:t xml:space="preserve"> DBs by </w:t>
      </w:r>
      <w:r w:rsidR="00ED0020" w:rsidRPr="00134834">
        <w:rPr>
          <w:rFonts w:eastAsiaTheme="minorEastAsia"/>
          <w:b/>
          <w:lang w:eastAsia="zh-CN"/>
        </w:rPr>
        <w:t>developer</w:t>
      </w:r>
      <w:r w:rsidR="00ED0020" w:rsidRPr="00ED0020">
        <w:rPr>
          <w:rFonts w:eastAsiaTheme="minorEastAsia"/>
          <w:lang w:eastAsia="zh-CN"/>
        </w:rPr>
        <w:t xml:space="preserve"> to keep Skeleton DB in updates. </w:t>
      </w:r>
      <w:r w:rsidR="00ED0020">
        <w:rPr>
          <w:rFonts w:eastAsiaTheme="minorEastAsia"/>
          <w:lang w:eastAsia="zh-CN"/>
        </w:rPr>
        <w:t>There will be a check item in deployment check list to tracking this.</w:t>
      </w:r>
    </w:p>
    <w:p w14:paraId="6E06FBF3" w14:textId="1B76167B" w:rsidR="00ED0020" w:rsidRPr="00ED0020" w:rsidRDefault="00ED0020" w:rsidP="00ED0020">
      <w:pPr>
        <w:spacing w:after="0" w:line="240" w:lineRule="auto"/>
        <w:jc w:val="both"/>
        <w:rPr>
          <w:rFonts w:eastAsiaTheme="minorEastAsia"/>
          <w:lang w:eastAsia="zh-CN"/>
        </w:rPr>
      </w:pPr>
    </w:p>
    <w:p w14:paraId="6401EA12" w14:textId="2CD0AE07" w:rsidR="00ED0020" w:rsidRPr="00ED0020" w:rsidRDefault="00ED0020" w:rsidP="00ED0020">
      <w:pPr>
        <w:spacing w:after="0" w:line="240" w:lineRule="auto"/>
        <w:jc w:val="both"/>
        <w:rPr>
          <w:rFonts w:eastAsiaTheme="minorEastAsia"/>
          <w:lang w:eastAsia="zh-CN"/>
        </w:rPr>
      </w:pPr>
      <w:r w:rsidRPr="00ED0020">
        <w:rPr>
          <w:rFonts w:eastAsiaTheme="minorEastAsia"/>
          <w:lang w:eastAsia="zh-CN"/>
        </w:rPr>
        <w:t>F</w:t>
      </w:r>
      <w:r w:rsidRPr="00ED0020">
        <w:rPr>
          <w:rFonts w:eastAsiaTheme="minorEastAsia" w:hint="eastAsia"/>
          <w:lang w:eastAsia="zh-CN"/>
        </w:rPr>
        <w:t xml:space="preserve">or </w:t>
      </w:r>
      <w:r w:rsidRPr="00ED0020">
        <w:rPr>
          <w:rFonts w:eastAsiaTheme="minorEastAsia"/>
          <w:lang w:eastAsia="zh-CN"/>
        </w:rPr>
        <w:t>DDL operations, please refer to:</w:t>
      </w:r>
    </w:p>
    <w:p w14:paraId="5CB10CF2" w14:textId="78D0711F" w:rsidR="00ED0020" w:rsidRPr="00ED0020" w:rsidRDefault="004C1521" w:rsidP="00ED0020">
      <w:pPr>
        <w:spacing w:after="0" w:line="240" w:lineRule="auto"/>
        <w:jc w:val="both"/>
        <w:rPr>
          <w:rFonts w:eastAsiaTheme="minorEastAsia"/>
          <w:lang w:eastAsia="zh-CN"/>
        </w:rPr>
      </w:pPr>
      <w:hyperlink r:id="rId20" w:history="1">
        <w:r w:rsidR="00ED0020" w:rsidRPr="00ED0020">
          <w:rPr>
            <w:rStyle w:val="Hyperlink"/>
            <w:rFonts w:eastAsiaTheme="minorEastAsia"/>
            <w:lang w:eastAsia="zh-CN"/>
          </w:rPr>
          <w:t>http://www.orafaq.com/faq/what_are_the_difference_between_ddl_dml_and_dcl_commands</w:t>
        </w:r>
      </w:hyperlink>
    </w:p>
    <w:p w14:paraId="727E811B"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CREATE - to create objects in the database</w:t>
      </w:r>
    </w:p>
    <w:p w14:paraId="7A2BE15D"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ALTER - alters the structure of the database</w:t>
      </w:r>
    </w:p>
    <w:p w14:paraId="0071B708"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DROP - delete objects from the database</w:t>
      </w:r>
    </w:p>
    <w:p w14:paraId="25876654"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TRUNCATE - remove all records from a table, including all spaces allocated for the records are removed</w:t>
      </w:r>
    </w:p>
    <w:p w14:paraId="566D75BD"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COMMENT - add comments to the data dictionary</w:t>
      </w:r>
    </w:p>
    <w:p w14:paraId="404AB51B" w14:textId="77777777" w:rsidR="00ED0020" w:rsidRPr="00ED0020" w:rsidRDefault="00ED0020" w:rsidP="00ED0020">
      <w:pPr>
        <w:numPr>
          <w:ilvl w:val="0"/>
          <w:numId w:val="64"/>
        </w:numPr>
        <w:spacing w:before="100" w:beforeAutospacing="1" w:after="100" w:afterAutospacing="1" w:line="240" w:lineRule="auto"/>
        <w:rPr>
          <w:rFonts w:eastAsiaTheme="minorEastAsia"/>
          <w:lang w:eastAsia="zh-CN"/>
        </w:rPr>
      </w:pPr>
      <w:r w:rsidRPr="00ED0020">
        <w:rPr>
          <w:rFonts w:eastAsiaTheme="minorEastAsia"/>
          <w:lang w:eastAsia="zh-CN"/>
        </w:rPr>
        <w:t>RENAME - rename an object</w:t>
      </w:r>
    </w:p>
    <w:p w14:paraId="17BDF6AB" w14:textId="77777777" w:rsidR="00ED0020" w:rsidRPr="008C7823" w:rsidRDefault="00ED0020" w:rsidP="00ED0020">
      <w:pPr>
        <w:spacing w:after="0" w:line="240" w:lineRule="auto"/>
        <w:jc w:val="both"/>
        <w:rPr>
          <w:rFonts w:eastAsiaTheme="minorEastAsia"/>
          <w:b/>
          <w:lang w:eastAsia="zh-CN"/>
        </w:rPr>
      </w:pPr>
    </w:p>
    <w:p w14:paraId="26611B36" w14:textId="5405261D" w:rsidR="0076635C" w:rsidRDefault="0076635C" w:rsidP="0076635C">
      <w:pPr>
        <w:pStyle w:val="Heading2"/>
        <w:tabs>
          <w:tab w:val="clear" w:pos="936"/>
          <w:tab w:val="num" w:pos="426"/>
        </w:tabs>
        <w:ind w:hanging="936"/>
      </w:pPr>
      <w:r>
        <w:rPr>
          <w:rFonts w:eastAsiaTheme="minorEastAsia"/>
          <w:lang w:eastAsia="zh-CN"/>
        </w:rPr>
        <w:t>Other Standards</w:t>
      </w:r>
    </w:p>
    <w:p w14:paraId="1F948822" w14:textId="0F1F8E1C" w:rsidR="00353DE8" w:rsidRPr="003A6468" w:rsidRDefault="00037D97" w:rsidP="003A6468">
      <w:pPr>
        <w:pStyle w:val="ListParagraph"/>
        <w:numPr>
          <w:ilvl w:val="0"/>
          <w:numId w:val="60"/>
        </w:numPr>
        <w:spacing w:line="240" w:lineRule="auto"/>
        <w:jc w:val="both"/>
        <w:rPr>
          <w:rFonts w:eastAsiaTheme="minorEastAsia"/>
          <w:b/>
          <w:lang w:eastAsia="zh-CN"/>
        </w:rPr>
      </w:pPr>
      <w:r>
        <w:rPr>
          <w:lang w:eastAsia="zh-CN"/>
        </w:rPr>
        <w:t>Explicit</w:t>
      </w:r>
      <w:r w:rsidR="008B19B9">
        <w:rPr>
          <w:lang w:eastAsia="zh-CN"/>
        </w:rPr>
        <w:t>ly</w:t>
      </w:r>
      <w:r>
        <w:rPr>
          <w:lang w:eastAsia="zh-CN"/>
        </w:rPr>
        <w:t xml:space="preserve"> add UTF</w:t>
      </w:r>
      <w:r w:rsidR="00925FC7">
        <w:rPr>
          <w:lang w:eastAsia="zh-CN"/>
        </w:rPr>
        <w:t>-</w:t>
      </w:r>
      <w:r>
        <w:rPr>
          <w:lang w:eastAsia="zh-CN"/>
        </w:rPr>
        <w:t>8 Encoding for Popup window</w:t>
      </w:r>
    </w:p>
    <w:p w14:paraId="430BEBCE" w14:textId="534BFD08" w:rsidR="00037D97" w:rsidRDefault="00037D97" w:rsidP="003A6468">
      <w:pPr>
        <w:pStyle w:val="ListParagraph"/>
        <w:spacing w:line="240" w:lineRule="auto"/>
        <w:ind w:left="360"/>
        <w:jc w:val="both"/>
        <w:rPr>
          <w:lang w:eastAsia="zh-CN"/>
        </w:rPr>
      </w:pPr>
      <w:r>
        <w:rPr>
          <w:lang w:eastAsia="zh-CN"/>
        </w:rPr>
        <w:t xml:space="preserve">Because </w:t>
      </w:r>
      <w:r w:rsidR="00B05940">
        <w:rPr>
          <w:lang w:eastAsia="zh-CN"/>
        </w:rPr>
        <w:t>some popup doesn’t inherit an</w:t>
      </w:r>
      <w:r w:rsidR="007111EC">
        <w:rPr>
          <w:lang w:eastAsia="zh-CN"/>
        </w:rPr>
        <w:t>y</w:t>
      </w:r>
      <w:r w:rsidR="00B05940">
        <w:rPr>
          <w:lang w:eastAsia="zh-CN"/>
        </w:rPr>
        <w:t xml:space="preserve"> layout, so for such </w:t>
      </w:r>
      <w:r w:rsidR="002D2068">
        <w:rPr>
          <w:lang w:eastAsia="zh-CN"/>
        </w:rPr>
        <w:t>scenario</w:t>
      </w:r>
      <w:r w:rsidR="00B05940">
        <w:rPr>
          <w:lang w:eastAsia="zh-CN"/>
        </w:rPr>
        <w:t>, if the pop</w:t>
      </w:r>
      <w:r w:rsidR="007111EC">
        <w:rPr>
          <w:lang w:eastAsia="zh-CN"/>
        </w:rPr>
        <w:t>up contains some local language like Chinese, K</w:t>
      </w:r>
      <w:r w:rsidR="00BC57C4">
        <w:rPr>
          <w:lang w:eastAsia="zh-CN"/>
        </w:rPr>
        <w:t>o</w:t>
      </w:r>
      <w:r w:rsidR="007111EC">
        <w:rPr>
          <w:lang w:eastAsia="zh-CN"/>
        </w:rPr>
        <w:t>rean, etc…, messy code will be displayed. To avoid this, UTF8 encoding is required to add explicitly as below in header.</w:t>
      </w:r>
    </w:p>
    <w:p w14:paraId="4E943669" w14:textId="77777777" w:rsidR="007111EC" w:rsidRDefault="007111EC" w:rsidP="003A6468">
      <w:pPr>
        <w:pStyle w:val="ListParagraph"/>
        <w:spacing w:line="240" w:lineRule="auto"/>
        <w:ind w:left="360"/>
        <w:jc w:val="both"/>
        <w:rPr>
          <w:lang w:eastAsia="zh-CN"/>
        </w:rPr>
      </w:pPr>
    </w:p>
    <w:p w14:paraId="7DAF0903" w14:textId="2CD3A601" w:rsidR="007111EC" w:rsidRDefault="007111EC" w:rsidP="003A6468">
      <w:pPr>
        <w:pStyle w:val="ListParagraph"/>
        <w:spacing w:line="240" w:lineRule="auto"/>
        <w:ind w:left="360"/>
        <w:jc w:val="both"/>
        <w:rPr>
          <w:lang w:eastAsia="zh-CN"/>
        </w:rPr>
      </w:pPr>
      <w:r w:rsidRPr="007111EC">
        <w:rPr>
          <w:lang w:eastAsia="zh-CN"/>
        </w:rPr>
        <w:t>&lt;meta http-equiv="Content-Type" content="text/html; charset=</w:t>
      </w:r>
      <w:r w:rsidRPr="003A6468">
        <w:rPr>
          <w:b/>
          <w:lang w:eastAsia="zh-CN"/>
        </w:rPr>
        <w:t>UTF-8</w:t>
      </w:r>
      <w:r w:rsidRPr="007111EC">
        <w:rPr>
          <w:lang w:eastAsia="zh-CN"/>
        </w:rPr>
        <w:t>" /&gt;</w:t>
      </w:r>
    </w:p>
    <w:p w14:paraId="208FF35F" w14:textId="77777777" w:rsidR="007111EC" w:rsidRDefault="007111EC" w:rsidP="003A6468">
      <w:pPr>
        <w:pStyle w:val="ListParagraph"/>
        <w:spacing w:line="240" w:lineRule="auto"/>
        <w:ind w:left="360"/>
        <w:jc w:val="both"/>
        <w:rPr>
          <w:rFonts w:eastAsiaTheme="minorEastAsia"/>
          <w:lang w:eastAsia="zh-CN"/>
        </w:rPr>
      </w:pPr>
    </w:p>
    <w:p w14:paraId="4A7ECE0A" w14:textId="051679CC" w:rsidR="007111EC" w:rsidRDefault="007111EC" w:rsidP="003A6468">
      <w:pPr>
        <w:pStyle w:val="ListParagraph"/>
        <w:spacing w:line="240" w:lineRule="auto"/>
        <w:ind w:left="360"/>
        <w:jc w:val="both"/>
        <w:rPr>
          <w:lang w:eastAsia="zh-CN"/>
        </w:rPr>
      </w:pPr>
      <w:r>
        <w:rPr>
          <w:rFonts w:eastAsiaTheme="minorEastAsia"/>
          <w:lang w:eastAsia="zh-CN"/>
        </w:rPr>
        <w:t>A</w:t>
      </w:r>
      <w:r>
        <w:rPr>
          <w:rFonts w:eastAsiaTheme="minorEastAsia" w:hint="eastAsia"/>
          <w:lang w:eastAsia="zh-CN"/>
        </w:rPr>
        <w:t>lso</w:t>
      </w:r>
      <w:r>
        <w:rPr>
          <w:rFonts w:eastAsiaTheme="minorEastAsia"/>
          <w:lang w:eastAsia="zh-CN"/>
        </w:rPr>
        <w:t>, for such do need case to cover local language scenario.</w:t>
      </w:r>
    </w:p>
    <w:p w14:paraId="0AB1AAEB" w14:textId="77777777" w:rsidR="00C41DD1" w:rsidRDefault="00C41DD1" w:rsidP="003A6468">
      <w:pPr>
        <w:pStyle w:val="ListParagraph"/>
        <w:spacing w:line="240" w:lineRule="auto"/>
        <w:ind w:left="360"/>
        <w:jc w:val="both"/>
        <w:rPr>
          <w:rFonts w:eastAsiaTheme="minorEastAsia"/>
          <w:b/>
          <w:lang w:eastAsia="zh-CN"/>
        </w:rPr>
      </w:pPr>
    </w:p>
    <w:p w14:paraId="6C53E68D" w14:textId="0BD17079" w:rsidR="00160188" w:rsidRDefault="005214AD" w:rsidP="001F007F">
      <w:pPr>
        <w:pStyle w:val="ListParagraph"/>
        <w:numPr>
          <w:ilvl w:val="0"/>
          <w:numId w:val="60"/>
        </w:numPr>
        <w:spacing w:line="240" w:lineRule="auto"/>
        <w:jc w:val="both"/>
        <w:rPr>
          <w:rFonts w:eastAsiaTheme="minorEastAsia"/>
          <w:b/>
          <w:lang w:eastAsia="zh-CN"/>
        </w:rPr>
      </w:pPr>
      <w:r>
        <w:rPr>
          <w:rFonts w:eastAsiaTheme="minorEastAsia"/>
          <w:b/>
          <w:lang w:eastAsia="zh-CN"/>
        </w:rPr>
        <w:t>Year list</w:t>
      </w:r>
      <w:r w:rsidR="001F007F">
        <w:rPr>
          <w:rFonts w:eastAsiaTheme="minorEastAsia"/>
          <w:b/>
          <w:lang w:eastAsia="zh-CN"/>
        </w:rPr>
        <w:t xml:space="preserve"> of “From Year” and “To Year” in reports</w:t>
      </w:r>
    </w:p>
    <w:p w14:paraId="5F5917C0" w14:textId="4E8FEB61" w:rsidR="001F007F" w:rsidRPr="00FE4A7E" w:rsidRDefault="001F007F" w:rsidP="003B3AD4">
      <w:pPr>
        <w:pStyle w:val="ListParagraph"/>
        <w:spacing w:line="240" w:lineRule="auto"/>
        <w:ind w:left="360"/>
        <w:jc w:val="both"/>
        <w:rPr>
          <w:rFonts w:eastAsiaTheme="minorEastAsia"/>
          <w:lang w:eastAsia="zh-CN"/>
        </w:rPr>
      </w:pPr>
      <w:r w:rsidRPr="00FE4A7E">
        <w:rPr>
          <w:rFonts w:eastAsiaTheme="minorEastAsia"/>
          <w:lang w:eastAsia="zh-CN"/>
        </w:rPr>
        <w:t xml:space="preserve">We have a setting called </w:t>
      </w:r>
      <w:r w:rsidR="00E5467C" w:rsidRPr="00FE4A7E">
        <w:rPr>
          <w:rFonts w:eastAsiaTheme="minorEastAsia"/>
          <w:lang w:eastAsia="zh-CN"/>
        </w:rPr>
        <w:t>“Market Size Entry Start From Year”</w:t>
      </w:r>
      <w:r w:rsidRPr="00FE4A7E">
        <w:rPr>
          <w:rFonts w:eastAsiaTheme="minorEastAsia"/>
          <w:lang w:eastAsia="zh-CN"/>
        </w:rPr>
        <w:t>, and default set to 2010 currently. So options of “From Year” and “To Year” can be calculated with below logic.</w:t>
      </w:r>
    </w:p>
    <w:p w14:paraId="3A382C76" w14:textId="0A062169" w:rsidR="001F007F" w:rsidRPr="00FE4A7E" w:rsidRDefault="001F007F" w:rsidP="00E5467C">
      <w:pPr>
        <w:pStyle w:val="ListParagraph"/>
        <w:numPr>
          <w:ilvl w:val="0"/>
          <w:numId w:val="64"/>
        </w:numPr>
        <w:spacing w:line="240" w:lineRule="auto"/>
        <w:jc w:val="both"/>
        <w:rPr>
          <w:rFonts w:eastAsiaTheme="minorEastAsia"/>
          <w:lang w:eastAsia="zh-CN"/>
        </w:rPr>
      </w:pPr>
      <w:r w:rsidRPr="00FE4A7E">
        <w:rPr>
          <w:rFonts w:eastAsiaTheme="minorEastAsia"/>
          <w:lang w:eastAsia="zh-CN"/>
        </w:rPr>
        <w:t>First option of year list is</w:t>
      </w:r>
      <w:r w:rsidR="00E5467C" w:rsidRPr="00FE4A7E">
        <w:rPr>
          <w:rFonts w:eastAsiaTheme="minorEastAsia"/>
          <w:lang w:eastAsia="zh-CN"/>
        </w:rPr>
        <w:t xml:space="preserve"> from default setting, and is 2010 currently.</w:t>
      </w:r>
    </w:p>
    <w:p w14:paraId="32AEC160" w14:textId="4D96494A" w:rsidR="001F007F" w:rsidRPr="00FE4A7E" w:rsidRDefault="001F007F" w:rsidP="00E5467C">
      <w:pPr>
        <w:pStyle w:val="ListParagraph"/>
        <w:numPr>
          <w:ilvl w:val="0"/>
          <w:numId w:val="64"/>
        </w:numPr>
        <w:spacing w:line="240" w:lineRule="auto"/>
        <w:jc w:val="both"/>
        <w:rPr>
          <w:rFonts w:eastAsiaTheme="minorEastAsia"/>
          <w:lang w:eastAsia="zh-CN"/>
        </w:rPr>
      </w:pPr>
      <w:r w:rsidRPr="00FE4A7E">
        <w:rPr>
          <w:rFonts w:eastAsiaTheme="minorEastAsia"/>
          <w:lang w:eastAsia="zh-CN"/>
        </w:rPr>
        <w:t xml:space="preserve">Last option of year list is year of 2 fiscal year later, so it will depend on current month. </w:t>
      </w:r>
    </w:p>
    <w:p w14:paraId="656D7DB4" w14:textId="753D5FEE" w:rsidR="001F007F" w:rsidRPr="00FE4A7E" w:rsidRDefault="001F007F" w:rsidP="001F007F">
      <w:pPr>
        <w:spacing w:line="240" w:lineRule="auto"/>
        <w:jc w:val="both"/>
        <w:rPr>
          <w:rFonts w:eastAsiaTheme="minorEastAsia"/>
          <w:lang w:eastAsia="zh-CN"/>
        </w:rPr>
      </w:pPr>
      <w:r w:rsidRPr="00FE4A7E">
        <w:rPr>
          <w:rFonts w:eastAsiaTheme="minorEastAsia"/>
          <w:lang w:eastAsia="zh-CN"/>
        </w:rPr>
        <w:t xml:space="preserve">For example, </w:t>
      </w:r>
    </w:p>
    <w:p w14:paraId="063BEBE5" w14:textId="14D8FC46" w:rsidR="001F007F" w:rsidRPr="00FE4A7E" w:rsidRDefault="001F007F" w:rsidP="001F007F">
      <w:pPr>
        <w:pStyle w:val="ListParagraph"/>
        <w:numPr>
          <w:ilvl w:val="0"/>
          <w:numId w:val="64"/>
        </w:numPr>
        <w:spacing w:line="240" w:lineRule="auto"/>
        <w:jc w:val="both"/>
        <w:rPr>
          <w:rFonts w:eastAsiaTheme="minorEastAsia"/>
          <w:lang w:eastAsia="zh-CN"/>
        </w:rPr>
      </w:pPr>
      <w:r w:rsidRPr="00FE4A7E">
        <w:rPr>
          <w:rFonts w:eastAsiaTheme="minorEastAsia"/>
          <w:lang w:eastAsia="zh-CN"/>
        </w:rPr>
        <w:t>If current month</w:t>
      </w:r>
      <w:r w:rsidR="00E5467C" w:rsidRPr="00FE4A7E">
        <w:rPr>
          <w:rFonts w:eastAsiaTheme="minorEastAsia"/>
          <w:lang w:eastAsia="zh-CN"/>
        </w:rPr>
        <w:t xml:space="preserve"> is</w:t>
      </w:r>
      <w:r w:rsidRPr="00FE4A7E">
        <w:rPr>
          <w:rFonts w:eastAsiaTheme="minorEastAsia"/>
          <w:lang w:eastAsia="zh-CN"/>
        </w:rPr>
        <w:t xml:space="preserve"> 2014/09 which belongs to 13-14 fiscal year, the last option will be 2016</w:t>
      </w:r>
    </w:p>
    <w:p w14:paraId="5E8E6035" w14:textId="0A9AB795" w:rsidR="001F007F" w:rsidRPr="00FE4A7E" w:rsidRDefault="001F007F" w:rsidP="001F007F">
      <w:pPr>
        <w:pStyle w:val="ListParagraph"/>
        <w:numPr>
          <w:ilvl w:val="0"/>
          <w:numId w:val="64"/>
        </w:numPr>
        <w:spacing w:line="240" w:lineRule="auto"/>
        <w:jc w:val="both"/>
        <w:rPr>
          <w:rFonts w:eastAsiaTheme="minorEastAsia"/>
          <w:lang w:eastAsia="zh-CN"/>
        </w:rPr>
      </w:pPr>
      <w:r w:rsidRPr="00FE4A7E">
        <w:rPr>
          <w:rFonts w:eastAsiaTheme="minorEastAsia"/>
          <w:lang w:eastAsia="zh-CN"/>
        </w:rPr>
        <w:t xml:space="preserve">If current month is 2014/10 which belongs </w:t>
      </w:r>
      <w:r w:rsidR="00E5467C" w:rsidRPr="00FE4A7E">
        <w:rPr>
          <w:rFonts w:eastAsiaTheme="minorEastAsia"/>
          <w:lang w:eastAsia="zh-CN"/>
        </w:rPr>
        <w:t xml:space="preserve">to </w:t>
      </w:r>
      <w:r w:rsidRPr="00FE4A7E">
        <w:rPr>
          <w:rFonts w:eastAsiaTheme="minorEastAsia"/>
          <w:lang w:eastAsia="zh-CN"/>
        </w:rPr>
        <w:t>14-15 fiscal year, the last option will be 2017.</w:t>
      </w:r>
    </w:p>
    <w:p w14:paraId="7C03765C" w14:textId="77777777" w:rsidR="00037D97" w:rsidRPr="00E5467C" w:rsidRDefault="00037D97" w:rsidP="00EC625D">
      <w:pPr>
        <w:spacing w:line="240" w:lineRule="auto"/>
        <w:jc w:val="both"/>
        <w:rPr>
          <w:rFonts w:eastAsiaTheme="minorEastAsia"/>
          <w:b/>
          <w:lang w:eastAsia="zh-CN"/>
        </w:rPr>
      </w:pPr>
    </w:p>
    <w:p w14:paraId="4FAAB860" w14:textId="09FBF917" w:rsidR="00CF3780" w:rsidRPr="00353DE8" w:rsidRDefault="0098442E" w:rsidP="003A6468">
      <w:pPr>
        <w:pStyle w:val="Heading1"/>
        <w:tabs>
          <w:tab w:val="clear" w:pos="792"/>
          <w:tab w:val="num" w:pos="284"/>
        </w:tabs>
        <w:ind w:hanging="792"/>
        <w:rPr>
          <w:lang w:eastAsia="zh-CN"/>
        </w:rPr>
      </w:pPr>
      <w:bookmarkStart w:id="237" w:name="_Toc395872282"/>
      <w:r>
        <w:rPr>
          <w:lang w:eastAsia="zh-CN"/>
        </w:rPr>
        <w:t>Development Environment Standard Operations</w:t>
      </w:r>
      <w:r w:rsidR="00CF3780">
        <w:rPr>
          <w:lang w:eastAsia="zh-CN"/>
        </w:rPr>
        <w:t>/Discipline</w:t>
      </w:r>
      <w:bookmarkEnd w:id="237"/>
    </w:p>
    <w:p w14:paraId="3A5F0EBD" w14:textId="77777777" w:rsidR="0098442E" w:rsidRDefault="0098442E" w:rsidP="003A6468">
      <w:pPr>
        <w:rPr>
          <w:lang w:eastAsia="zh-CN"/>
        </w:rPr>
      </w:pPr>
    </w:p>
    <w:p w14:paraId="6BC531A3" w14:textId="143C07D6" w:rsidR="0098442E" w:rsidRDefault="0098442E" w:rsidP="0081659D">
      <w:pPr>
        <w:pStyle w:val="ListParagraph"/>
        <w:numPr>
          <w:ilvl w:val="0"/>
          <w:numId w:val="30"/>
        </w:numPr>
        <w:rPr>
          <w:lang w:eastAsia="zh-CN"/>
        </w:rPr>
      </w:pPr>
      <w:r>
        <w:rPr>
          <w:lang w:eastAsia="zh-CN"/>
        </w:rPr>
        <w:t>All codes should be committed to dev/dev2/rc svn before it can be updated to the dev/dev2/rc respectively</w:t>
      </w:r>
    </w:p>
    <w:p w14:paraId="5BD54BCA" w14:textId="77777777" w:rsidR="001920CA" w:rsidRPr="00427BC1" w:rsidRDefault="001920CA" w:rsidP="001920CA">
      <w:pPr>
        <w:pStyle w:val="ListParagraph"/>
        <w:numPr>
          <w:ilvl w:val="0"/>
          <w:numId w:val="30"/>
        </w:numPr>
        <w:rPr>
          <w:lang w:eastAsia="zh-CN"/>
        </w:rPr>
      </w:pPr>
      <w:r w:rsidRPr="00427BC1">
        <w:rPr>
          <w:lang w:eastAsia="zh-CN"/>
        </w:rPr>
        <w:t xml:space="preserve">Please note when we use the scp command, we should use the limit bandwidth parameter when copy over the WAN to prevent impact to the network. The following command which limit the bandwidth to around </w:t>
      </w:r>
      <w:r>
        <w:rPr>
          <w:lang w:eastAsia="zh-CN"/>
        </w:rPr>
        <w:t>1-3</w:t>
      </w:r>
      <w:r w:rsidRPr="00427BC1">
        <w:rPr>
          <w:lang w:eastAsia="zh-CN"/>
        </w:rPr>
        <w:t>M</w:t>
      </w:r>
      <w:r>
        <w:rPr>
          <w:lang w:eastAsia="zh-CN"/>
        </w:rPr>
        <w:t>bps</w:t>
      </w:r>
      <w:r w:rsidRPr="00427BC1">
        <w:rPr>
          <w:lang w:eastAsia="zh-CN"/>
        </w:rPr>
        <w:t xml:space="preserve"> should be used.</w:t>
      </w:r>
    </w:p>
    <w:p w14:paraId="20C9609F" w14:textId="77777777" w:rsidR="001920CA" w:rsidRDefault="001920CA" w:rsidP="001920CA">
      <w:pPr>
        <w:pStyle w:val="ListParagraph"/>
        <w:numPr>
          <w:ilvl w:val="1"/>
          <w:numId w:val="30"/>
        </w:numPr>
        <w:rPr>
          <w:lang w:eastAsia="zh-CN"/>
        </w:rPr>
      </w:pPr>
      <w:r>
        <w:rPr>
          <w:lang w:eastAsia="zh-CN"/>
        </w:rPr>
        <w:t>connect to India: scp -l 1000</w:t>
      </w:r>
    </w:p>
    <w:p w14:paraId="688C7E3D" w14:textId="77777777" w:rsidR="001920CA" w:rsidRDefault="001920CA" w:rsidP="001920CA">
      <w:pPr>
        <w:pStyle w:val="ListParagraph"/>
        <w:numPr>
          <w:ilvl w:val="1"/>
          <w:numId w:val="30"/>
        </w:numPr>
        <w:rPr>
          <w:lang w:eastAsia="zh-CN"/>
        </w:rPr>
      </w:pPr>
      <w:r>
        <w:rPr>
          <w:lang w:eastAsia="zh-CN"/>
        </w:rPr>
        <w:t>connect to China: scp -l 3000</w:t>
      </w:r>
    </w:p>
    <w:p w14:paraId="70D3D920" w14:textId="77777777" w:rsidR="001920CA" w:rsidRDefault="001920CA" w:rsidP="001920CA">
      <w:pPr>
        <w:pStyle w:val="ListParagraph"/>
        <w:numPr>
          <w:ilvl w:val="1"/>
          <w:numId w:val="30"/>
        </w:numPr>
        <w:rPr>
          <w:lang w:eastAsia="zh-CN"/>
        </w:rPr>
      </w:pPr>
      <w:r>
        <w:rPr>
          <w:lang w:eastAsia="zh-CN"/>
        </w:rPr>
        <w:t>connect to other: scp -l 2000</w:t>
      </w:r>
    </w:p>
    <w:p w14:paraId="306E0CB2" w14:textId="6DB7217F" w:rsidR="0098442E" w:rsidRDefault="00713C29" w:rsidP="0081659D">
      <w:pPr>
        <w:pStyle w:val="ListParagraph"/>
        <w:numPr>
          <w:ilvl w:val="0"/>
          <w:numId w:val="30"/>
        </w:numPr>
        <w:rPr>
          <w:lang w:eastAsia="zh-CN"/>
        </w:rPr>
      </w:pPr>
      <w:r>
        <w:rPr>
          <w:lang w:eastAsia="zh-CN"/>
        </w:rPr>
        <w:t>Fill the dev2 and RC svn revision number in ITCM ticket.</w:t>
      </w:r>
    </w:p>
    <w:p w14:paraId="2DD543DD" w14:textId="2A4CD7CF" w:rsidR="00713C29" w:rsidRDefault="00713C29" w:rsidP="0081659D">
      <w:pPr>
        <w:pStyle w:val="ListParagraph"/>
        <w:numPr>
          <w:ilvl w:val="0"/>
          <w:numId w:val="30"/>
        </w:numPr>
        <w:rPr>
          <w:lang w:eastAsia="zh-CN"/>
        </w:rPr>
      </w:pPr>
      <w:r>
        <w:rPr>
          <w:lang w:eastAsia="zh-CN"/>
        </w:rPr>
        <w:t>Don’t run the large SQL on Dev, Test report writer in Dev2.</w:t>
      </w:r>
    </w:p>
    <w:p w14:paraId="542D4FF2" w14:textId="077BFFB6" w:rsidR="00713C29" w:rsidRDefault="00713C29" w:rsidP="0081659D">
      <w:pPr>
        <w:pStyle w:val="ListParagraph"/>
        <w:numPr>
          <w:ilvl w:val="0"/>
          <w:numId w:val="30"/>
        </w:numPr>
        <w:rPr>
          <w:lang w:eastAsia="zh-CN"/>
        </w:rPr>
      </w:pPr>
      <w:r>
        <w:rPr>
          <w:lang w:eastAsia="zh-CN"/>
        </w:rPr>
        <w:t>Need to consider data migration when fix bug or enhancement</w:t>
      </w:r>
      <w:r w:rsidR="00EA7C15">
        <w:rPr>
          <w:lang w:eastAsia="zh-CN"/>
        </w:rPr>
        <w:t>.</w:t>
      </w:r>
    </w:p>
    <w:p w14:paraId="424C4CC0" w14:textId="14098739" w:rsidR="00713C29" w:rsidRDefault="00713C29" w:rsidP="0081659D">
      <w:pPr>
        <w:pStyle w:val="ListParagraph"/>
        <w:numPr>
          <w:ilvl w:val="0"/>
          <w:numId w:val="30"/>
        </w:numPr>
        <w:rPr>
          <w:lang w:eastAsia="zh-CN"/>
        </w:rPr>
      </w:pPr>
      <w:r>
        <w:rPr>
          <w:lang w:eastAsia="zh-CN"/>
        </w:rPr>
        <w:t xml:space="preserve">Do take care about performance when coding; like don’t access DB several times in a large loop; </w:t>
      </w:r>
      <w:r w:rsidR="00EA7C15">
        <w:rPr>
          <w:lang w:eastAsia="zh-CN"/>
        </w:rPr>
        <w:t>T</w:t>
      </w:r>
      <w:r>
        <w:rPr>
          <w:lang w:eastAsia="zh-CN"/>
        </w:rPr>
        <w:t>ry to user memory cache or other method to reduce DB access.</w:t>
      </w:r>
    </w:p>
    <w:p w14:paraId="026ECCD8" w14:textId="0958A142" w:rsidR="004206BF" w:rsidRDefault="004206BF" w:rsidP="0081659D">
      <w:pPr>
        <w:pStyle w:val="ListParagraph"/>
        <w:numPr>
          <w:ilvl w:val="0"/>
          <w:numId w:val="30"/>
        </w:numPr>
        <w:rPr>
          <w:lang w:eastAsia="zh-CN"/>
        </w:rPr>
      </w:pPr>
      <w:r>
        <w:rPr>
          <w:lang w:eastAsia="zh-CN"/>
        </w:rPr>
        <w:t xml:space="preserve">To update dev2 code, </w:t>
      </w:r>
      <w:r w:rsidRPr="003A6468">
        <w:rPr>
          <w:lang w:eastAsia="zh-CN"/>
        </w:rPr>
        <w:t>writing data in READ DB</w:t>
      </w:r>
      <w:r>
        <w:rPr>
          <w:lang w:eastAsia="zh-CN"/>
        </w:rPr>
        <w:t xml:space="preserve"> is strictly prohibited </w:t>
      </w:r>
      <w:r w:rsidRPr="003A6468">
        <w:rPr>
          <w:lang w:eastAsia="zh-CN"/>
        </w:rPr>
        <w:t xml:space="preserve">and </w:t>
      </w:r>
      <w:r>
        <w:rPr>
          <w:lang w:eastAsia="zh-CN"/>
        </w:rPr>
        <w:t xml:space="preserve">will </w:t>
      </w:r>
      <w:r w:rsidRPr="00E714B8">
        <w:rPr>
          <w:lang w:eastAsia="zh-CN"/>
        </w:rPr>
        <w:t xml:space="preserve">cause </w:t>
      </w:r>
      <w:r w:rsidRPr="003A6468">
        <w:rPr>
          <w:lang w:eastAsia="zh-CN"/>
        </w:rPr>
        <w:t>replication</w:t>
      </w:r>
      <w:r>
        <w:rPr>
          <w:lang w:eastAsia="zh-CN"/>
        </w:rPr>
        <w:t xml:space="preserve"> problem</w:t>
      </w:r>
      <w:r w:rsidRPr="003A6468">
        <w:rPr>
          <w:lang w:eastAsia="zh-CN"/>
        </w:rPr>
        <w:t>.</w:t>
      </w:r>
      <w:r>
        <w:rPr>
          <w:lang w:eastAsia="zh-CN"/>
        </w:rPr>
        <w:t xml:space="preserve"> Remember to review the architecture diagram to understand the structure before work on dev2 enviroment.</w:t>
      </w:r>
    </w:p>
    <w:p w14:paraId="5A8CC69B" w14:textId="7E1113A6" w:rsidR="008F7D54" w:rsidRDefault="008F7D54" w:rsidP="0081659D">
      <w:pPr>
        <w:pStyle w:val="ListParagraph"/>
        <w:numPr>
          <w:ilvl w:val="0"/>
          <w:numId w:val="30"/>
        </w:numPr>
        <w:rPr>
          <w:lang w:eastAsia="zh-CN"/>
        </w:rPr>
      </w:pPr>
      <w:r w:rsidRPr="003A6468">
        <w:rPr>
          <w:lang w:eastAsia="zh-CN"/>
        </w:rPr>
        <w:t xml:space="preserve">When </w:t>
      </w:r>
      <w:r>
        <w:rPr>
          <w:lang w:eastAsia="zh-CN"/>
        </w:rPr>
        <w:t xml:space="preserve">changing </w:t>
      </w:r>
      <w:r w:rsidRPr="003A6468">
        <w:rPr>
          <w:lang w:eastAsia="zh-CN"/>
        </w:rPr>
        <w:t>in one place will affect some other functions, pleas</w:t>
      </w:r>
      <w:r>
        <w:rPr>
          <w:lang w:eastAsia="zh-CN"/>
        </w:rPr>
        <w:t xml:space="preserve">e document it in the ITCM or SP. Also </w:t>
      </w:r>
      <w:r w:rsidRPr="003A6468">
        <w:rPr>
          <w:lang w:eastAsia="zh-CN"/>
        </w:rPr>
        <w:t>make sure testers and reviewers aware of</w:t>
      </w:r>
      <w:r>
        <w:rPr>
          <w:lang w:eastAsia="zh-CN"/>
        </w:rPr>
        <w:t xml:space="preserve"> it</w:t>
      </w:r>
      <w:r w:rsidRPr="003A6468">
        <w:rPr>
          <w:lang w:eastAsia="zh-CN"/>
        </w:rPr>
        <w:t>.</w:t>
      </w:r>
    </w:p>
    <w:p w14:paraId="51A3893A" w14:textId="6F5E902A" w:rsidR="00B7290B" w:rsidRDefault="00B7290B">
      <w:pPr>
        <w:pStyle w:val="ListParagraph"/>
        <w:numPr>
          <w:ilvl w:val="0"/>
          <w:numId w:val="30"/>
        </w:numPr>
        <w:rPr>
          <w:lang w:eastAsia="zh-CN"/>
        </w:rPr>
      </w:pPr>
      <w:r w:rsidRPr="003A6468">
        <w:rPr>
          <w:lang w:eastAsia="zh-CN"/>
        </w:rPr>
        <w:t>When doing the validation like comparing dates, make sure the code get the current site date format so that validation will be correct.</w:t>
      </w:r>
    </w:p>
    <w:p w14:paraId="3EA37BD4" w14:textId="44D52E52" w:rsidR="00B57D0D" w:rsidRDefault="00181BD6">
      <w:pPr>
        <w:pStyle w:val="ListParagraph"/>
        <w:numPr>
          <w:ilvl w:val="0"/>
          <w:numId w:val="30"/>
        </w:numPr>
        <w:rPr>
          <w:lang w:eastAsia="zh-CN"/>
        </w:rPr>
      </w:pPr>
      <w:r>
        <w:rPr>
          <w:lang w:eastAsia="zh-CN"/>
        </w:rPr>
        <w:t xml:space="preserve">Both BA and Developer should be with </w:t>
      </w:r>
      <w:r w:rsidR="001D76BC">
        <w:rPr>
          <w:lang w:eastAsia="zh-CN"/>
        </w:rPr>
        <w:t>sense</w:t>
      </w:r>
      <w:r>
        <w:rPr>
          <w:lang w:eastAsia="zh-CN"/>
        </w:rPr>
        <w:t xml:space="preserve"> for master data duplication check when writing functional spec and coding.</w:t>
      </w:r>
    </w:p>
    <w:p w14:paraId="186106C7" w14:textId="0D164FE4" w:rsidR="00832AA8" w:rsidRDefault="00AB2A5B" w:rsidP="00AB2A5B">
      <w:pPr>
        <w:pStyle w:val="ListParagraph"/>
        <w:ind w:left="360"/>
        <w:rPr>
          <w:lang w:eastAsia="zh-CN"/>
        </w:rPr>
      </w:pPr>
      <w:r>
        <w:rPr>
          <w:lang w:eastAsia="zh-CN"/>
        </w:rPr>
        <w:t xml:space="preserve">For a bad example, we found that there </w:t>
      </w:r>
      <w:r w:rsidR="001A29B9">
        <w:rPr>
          <w:lang w:eastAsia="zh-CN"/>
        </w:rPr>
        <w:t xml:space="preserve">are </w:t>
      </w:r>
      <w:r>
        <w:rPr>
          <w:lang w:eastAsia="zh-CN"/>
        </w:rPr>
        <w:t xml:space="preserve">lots duplicated service provider in VIEW Service which caused by end user </w:t>
      </w:r>
      <w:r w:rsidR="001A29B9">
        <w:rPr>
          <w:lang w:eastAsia="zh-CN"/>
        </w:rPr>
        <w:t xml:space="preserve">who </w:t>
      </w:r>
      <w:r>
        <w:rPr>
          <w:lang w:eastAsia="zh-CN"/>
        </w:rPr>
        <w:t xml:space="preserve">registered duplicated records. </w:t>
      </w:r>
    </w:p>
    <w:p w14:paraId="5FD65568" w14:textId="0F97F4BA" w:rsidR="003A6468" w:rsidRDefault="00AB2A5B" w:rsidP="00AB2A5B">
      <w:pPr>
        <w:pStyle w:val="ListParagraph"/>
        <w:ind w:left="360"/>
        <w:rPr>
          <w:lang w:eastAsia="zh-CN"/>
        </w:rPr>
      </w:pPr>
      <w:r>
        <w:rPr>
          <w:lang w:eastAsia="zh-CN"/>
        </w:rPr>
        <w:t xml:space="preserve">As a best practice, </w:t>
      </w:r>
      <w:r w:rsidR="00CC57E6">
        <w:rPr>
          <w:lang w:eastAsia="zh-CN"/>
        </w:rPr>
        <w:t xml:space="preserve">as system designer </w:t>
      </w:r>
      <w:r>
        <w:rPr>
          <w:lang w:eastAsia="zh-CN"/>
        </w:rPr>
        <w:t>we need to add name duplication check at least when add or edit a new service provider.</w:t>
      </w:r>
    </w:p>
    <w:p w14:paraId="55703A4A" w14:textId="006A3FE6" w:rsidR="00AB2A5B" w:rsidRPr="0089680E" w:rsidRDefault="00B56DE8" w:rsidP="0089680E">
      <w:pPr>
        <w:pStyle w:val="ListParagraph"/>
        <w:numPr>
          <w:ilvl w:val="0"/>
          <w:numId w:val="30"/>
        </w:numPr>
        <w:rPr>
          <w:rFonts w:eastAsiaTheme="minorEastAsia"/>
          <w:lang w:eastAsia="zh-CN"/>
        </w:rPr>
      </w:pPr>
      <w:r>
        <w:rPr>
          <w:lang w:eastAsia="zh-CN"/>
        </w:rPr>
        <w:t>In some project or change request, we may need to develop some background jobs including shell, php script or python</w:t>
      </w:r>
      <w:r w:rsidR="0089680E">
        <w:rPr>
          <w:lang w:eastAsia="zh-CN"/>
        </w:rPr>
        <w:t>, or something else. For those jobs, we may need to follow up below rules:</w:t>
      </w:r>
    </w:p>
    <w:p w14:paraId="7902EDD0" w14:textId="5CD9E9E4" w:rsidR="0089680E" w:rsidRDefault="0089680E" w:rsidP="003F5825">
      <w:pPr>
        <w:pStyle w:val="ListParagraph"/>
        <w:numPr>
          <w:ilvl w:val="1"/>
          <w:numId w:val="64"/>
        </w:numPr>
        <w:rPr>
          <w:rFonts w:eastAsiaTheme="minorEastAsia"/>
          <w:b/>
          <w:lang w:eastAsia="zh-CN"/>
        </w:rPr>
      </w:pPr>
      <w:r>
        <w:rPr>
          <w:rFonts w:eastAsiaTheme="minorEastAsia"/>
          <w:lang w:eastAsia="zh-CN"/>
        </w:rPr>
        <w:t xml:space="preserve">The job script need to </w:t>
      </w:r>
      <w:r w:rsidR="00B168DB">
        <w:rPr>
          <w:rFonts w:eastAsiaTheme="minorEastAsia"/>
          <w:lang w:eastAsia="zh-CN"/>
        </w:rPr>
        <w:t xml:space="preserve">be </w:t>
      </w:r>
      <w:r>
        <w:rPr>
          <w:rFonts w:eastAsiaTheme="minorEastAsia"/>
          <w:lang w:eastAsia="zh-CN"/>
        </w:rPr>
        <w:t xml:space="preserve">put SVN for control, the path is: </w:t>
      </w:r>
      <w:r w:rsidRPr="0089680E">
        <w:rPr>
          <w:rFonts w:eastAsiaTheme="minorEastAsia"/>
          <w:b/>
          <w:lang w:eastAsia="zh-CN"/>
        </w:rPr>
        <w:t>\core\sys\bin</w:t>
      </w:r>
    </w:p>
    <w:p w14:paraId="42392543" w14:textId="17F4FCE6" w:rsidR="0089680E" w:rsidRPr="0089680E" w:rsidRDefault="001C6A8F" w:rsidP="003F5825">
      <w:pPr>
        <w:pStyle w:val="ListParagraph"/>
        <w:numPr>
          <w:ilvl w:val="1"/>
          <w:numId w:val="64"/>
        </w:numPr>
        <w:rPr>
          <w:rFonts w:eastAsiaTheme="minorEastAsia"/>
          <w:lang w:eastAsia="zh-CN"/>
        </w:rPr>
      </w:pPr>
      <w:r>
        <w:rPr>
          <w:rFonts w:eastAsiaTheme="minorEastAsia"/>
          <w:lang w:eastAsia="zh-CN"/>
        </w:rPr>
        <w:t xml:space="preserve">When deploy, a specified path in server for </w:t>
      </w:r>
      <w:r w:rsidR="00317570">
        <w:rPr>
          <w:rFonts w:eastAsiaTheme="minorEastAsia"/>
          <w:lang w:eastAsia="zh-CN"/>
        </w:rPr>
        <w:t>routine</w:t>
      </w:r>
      <w:r>
        <w:rPr>
          <w:rFonts w:eastAsiaTheme="minorEastAsia"/>
          <w:lang w:eastAsia="zh-CN"/>
        </w:rPr>
        <w:t xml:space="preserve"> exec</w:t>
      </w:r>
      <w:r w:rsidR="00317570">
        <w:rPr>
          <w:rFonts w:eastAsiaTheme="minorEastAsia"/>
          <w:lang w:eastAsia="zh-CN"/>
        </w:rPr>
        <w:t>uti</w:t>
      </w:r>
      <w:r>
        <w:rPr>
          <w:rFonts w:eastAsiaTheme="minorEastAsia"/>
          <w:lang w:eastAsia="zh-CN"/>
        </w:rPr>
        <w:t xml:space="preserve">on and permission group should obey the deployment checklist.  </w:t>
      </w:r>
    </w:p>
    <w:p w14:paraId="250A3911" w14:textId="71454951" w:rsidR="0098442E" w:rsidRDefault="00615289" w:rsidP="0081659D">
      <w:pPr>
        <w:rPr>
          <w:lang w:eastAsia="zh-CN"/>
        </w:rPr>
      </w:pPr>
      <w:r>
        <w:rPr>
          <w:lang w:eastAsia="zh-CN"/>
        </w:rPr>
        <w:t xml:space="preserve">Other suggestions to developer </w:t>
      </w:r>
      <w:r w:rsidR="003F4BDD">
        <w:rPr>
          <w:lang w:eastAsia="zh-CN"/>
        </w:rPr>
        <w:t>are</w:t>
      </w:r>
      <w:r>
        <w:rPr>
          <w:lang w:eastAsia="zh-CN"/>
        </w:rPr>
        <w:t xml:space="preserve">: </w:t>
      </w:r>
    </w:p>
    <w:p w14:paraId="395D8E71" w14:textId="77777777" w:rsidR="00615289" w:rsidRDefault="00615289" w:rsidP="00615289">
      <w:pPr>
        <w:pStyle w:val="ListParagraph"/>
        <w:numPr>
          <w:ilvl w:val="0"/>
          <w:numId w:val="37"/>
        </w:numPr>
        <w:rPr>
          <w:lang w:eastAsia="zh-CN"/>
        </w:rPr>
      </w:pPr>
      <w:r>
        <w:rPr>
          <w:lang w:eastAsia="zh-CN"/>
        </w:rPr>
        <w:t>Try to understand ur develop target from business logical aspect, not only spec or instruction.</w:t>
      </w:r>
    </w:p>
    <w:p w14:paraId="552E6987" w14:textId="77777777" w:rsidR="00615289" w:rsidRDefault="00615289" w:rsidP="00615289">
      <w:pPr>
        <w:pStyle w:val="ListParagraph"/>
        <w:numPr>
          <w:ilvl w:val="0"/>
          <w:numId w:val="37"/>
        </w:numPr>
        <w:rPr>
          <w:lang w:eastAsia="zh-CN"/>
        </w:rPr>
      </w:pPr>
      <w:r>
        <w:rPr>
          <w:lang w:eastAsia="zh-CN"/>
        </w:rPr>
        <w:t>Do think what is the purpose, what user want, stand at user standpoint.</w:t>
      </w:r>
    </w:p>
    <w:p w14:paraId="046C87B6" w14:textId="77777777" w:rsidR="00615289" w:rsidRPr="00615289" w:rsidRDefault="00615289" w:rsidP="0081659D">
      <w:pPr>
        <w:rPr>
          <w:lang w:eastAsia="zh-CN"/>
        </w:rPr>
      </w:pPr>
    </w:p>
    <w:sectPr w:rsidR="00615289" w:rsidRPr="00615289" w:rsidSect="00262C03">
      <w:headerReference w:type="default" r:id="rId21"/>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BFA37" w14:textId="77777777" w:rsidR="003F5825" w:rsidRDefault="003F5825" w:rsidP="008F168B">
      <w:pPr>
        <w:spacing w:after="0" w:line="240" w:lineRule="auto"/>
      </w:pPr>
      <w:r>
        <w:separator/>
      </w:r>
    </w:p>
  </w:endnote>
  <w:endnote w:type="continuationSeparator" w:id="0">
    <w:p w14:paraId="44403A8B" w14:textId="77777777" w:rsidR="003F5825" w:rsidRDefault="003F5825" w:rsidP="008F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KTypeLogo">
    <w:altName w:val="Nyala"/>
    <w:panose1 w:val="020B0600090000020004"/>
    <w:charset w:val="00"/>
    <w:family w:val="swiss"/>
    <w:pitch w:val="variable"/>
    <w:sig w:usb0="00000003" w:usb1="00000000" w:usb2="00000000" w:usb3="00000000" w:csb0="00000001" w:csb1="00000000"/>
  </w:font>
  <w:font w:name="TKTypeRegular">
    <w:altName w:val="Franklin Gothic Medium Cond"/>
    <w:panose1 w:val="020B0306040000020004"/>
    <w:charset w:val="00"/>
    <w:family w:val="swiss"/>
    <w:pitch w:val="variable"/>
    <w:sig w:usb0="800000A7"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6C9CF" w14:textId="77777777" w:rsidR="003F5825" w:rsidRDefault="003F5825">
    <w:pPr>
      <w:pStyle w:val="Footer"/>
      <w:jc w:val="right"/>
    </w:pPr>
    <w:r>
      <w:t xml:space="preserve">Page | </w:t>
    </w:r>
    <w:r>
      <w:fldChar w:fldCharType="begin"/>
    </w:r>
    <w:r>
      <w:instrText xml:space="preserve"> PAGE   \* MERGEFORMAT </w:instrText>
    </w:r>
    <w:r>
      <w:fldChar w:fldCharType="separate"/>
    </w:r>
    <w:r w:rsidR="004C1521">
      <w:rPr>
        <w:noProof/>
      </w:rPr>
      <w:t>17</w:t>
    </w:r>
    <w:r>
      <w:rPr>
        <w:noProof/>
      </w:rPr>
      <w:fldChar w:fldCharType="end"/>
    </w:r>
    <w:r>
      <w:t xml:space="preserve"> </w:t>
    </w:r>
  </w:p>
  <w:p w14:paraId="7C26C9D0" w14:textId="77777777" w:rsidR="003F5825" w:rsidRDefault="003F5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B9C29" w14:textId="77777777" w:rsidR="003F5825" w:rsidRDefault="003F5825" w:rsidP="008F168B">
      <w:pPr>
        <w:spacing w:after="0" w:line="240" w:lineRule="auto"/>
      </w:pPr>
      <w:r>
        <w:separator/>
      </w:r>
    </w:p>
  </w:footnote>
  <w:footnote w:type="continuationSeparator" w:id="0">
    <w:p w14:paraId="26DE5010" w14:textId="77777777" w:rsidR="003F5825" w:rsidRDefault="003F5825" w:rsidP="008F1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6C9CC" w14:textId="77777777" w:rsidR="003F5825" w:rsidRDefault="003F5825">
    <w:pPr>
      <w:pStyle w:val="Header"/>
    </w:pPr>
    <w:r>
      <w:rPr>
        <w:noProof/>
        <w:lang w:eastAsia="zh-CN"/>
      </w:rPr>
      <mc:AlternateContent>
        <mc:Choice Requires="wps">
          <w:drawing>
            <wp:anchor distT="0" distB="0" distL="114300" distR="114300" simplePos="0" relativeHeight="251658240" behindDoc="0" locked="0" layoutInCell="1" allowOverlap="1" wp14:anchorId="7C26C9D1" wp14:editId="7C26C9D2">
              <wp:simplePos x="0" y="0"/>
              <wp:positionH relativeFrom="column">
                <wp:posOffset>6248400</wp:posOffset>
              </wp:positionH>
              <wp:positionV relativeFrom="paragraph">
                <wp:posOffset>-466725</wp:posOffset>
              </wp:positionV>
              <wp:extent cx="400050" cy="3305175"/>
              <wp:effectExtent l="0" t="0" r="0" b="0"/>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051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6CA2B" w14:textId="77777777" w:rsidR="003F5825" w:rsidRPr="00CE0C10" w:rsidRDefault="003F5825" w:rsidP="00AB13F6">
                          <w:pPr>
                            <w:ind w:right="400"/>
                            <w:jc w:val="right"/>
                            <w:rPr>
                              <w:rFonts w:ascii="Arial" w:hAnsi="Arial" w:cs="Arial"/>
                              <w:color w:val="FFFFFF"/>
                              <w:sz w:val="38"/>
                              <w:szCs w:val="38"/>
                              <w:lang w:eastAsia="zh-CN"/>
                            </w:rPr>
                          </w:pPr>
                          <w:r>
                            <w:rPr>
                              <w:rFonts w:ascii="TKTypeLogo" w:hAnsi="TKTypeLogo" w:hint="eastAsia"/>
                              <w:color w:val="FFFFFF"/>
                              <w:sz w:val="38"/>
                              <w:szCs w:val="38"/>
                              <w:lang w:eastAsia="zh-CN"/>
                            </w:rPr>
                            <w:t xml:space="preserve">  </w:t>
                          </w:r>
                          <w:r w:rsidRPr="00EB2AD9">
                            <w:rPr>
                              <w:rFonts w:ascii="TKTypeLogo" w:hAnsi="TKTypeLogo" w:hint="eastAsia"/>
                              <w:color w:val="FFFFFF"/>
                              <w:sz w:val="38"/>
                              <w:szCs w:val="38"/>
                            </w:rPr>
                            <w:t>t</w:t>
                          </w:r>
                          <w:r>
                            <w:rPr>
                              <w:rFonts w:ascii="TKTypeLogo" w:hAnsi="TKTypeLogo" w:hint="eastAsia"/>
                              <w:color w:val="FFFFFF"/>
                              <w:sz w:val="38"/>
                              <w:szCs w:val="38"/>
                              <w:lang w:eastAsia="zh-CN"/>
                            </w:rPr>
                            <w:t>k</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26C9D1" id="_x0000_t202" coordsize="21600,21600" o:spt="202" path="m,l,21600r21600,l21600,xe">
              <v:stroke joinstyle="miter"/>
              <v:path gradientshapeok="t" o:connecttype="rect"/>
            </v:shapetype>
            <v:shape id="Text Box 18" o:spid="_x0000_s1036" type="#_x0000_t202" style="position:absolute;margin-left:492pt;margin-top:-36.75pt;width:31.5pt;height:26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" fillcolor="black" stroked="f">
              <v:textbox style="layout-flow:vertical;mso-layout-flow-alt:bottom-to-top">
                <w:txbxContent>
                  <w:p w14:paraId="7C26CA2B" w14:textId="77777777" w:rsidR="003B3AD4" w:rsidRPr="00CE0C10" w:rsidRDefault="003B3AD4" w:rsidP="00AB13F6">
                    <w:pPr>
                      <w:ind w:right="400"/>
                      <w:jc w:val="right"/>
                      <w:rPr>
                        <w:rFonts w:ascii="Arial" w:hAnsi="Arial" w:cs="Arial"/>
                        <w:color w:val="FFFFFF"/>
                        <w:sz w:val="38"/>
                        <w:szCs w:val="38"/>
                        <w:lang w:eastAsia="zh-CN"/>
                      </w:rPr>
                    </w:pPr>
                    <w:r>
                      <w:rPr>
                        <w:rFonts w:ascii="TKTypeLogo" w:hAnsi="TKTypeLogo" w:hint="eastAsia"/>
                        <w:color w:val="FFFFFF"/>
                        <w:sz w:val="38"/>
                        <w:szCs w:val="38"/>
                        <w:lang w:eastAsia="zh-CN"/>
                      </w:rPr>
                      <w:t xml:space="preserve">  </w:t>
                    </w:r>
                    <w:r w:rsidRPr="00EB2AD9">
                      <w:rPr>
                        <w:rFonts w:ascii="TKTypeLogo" w:hAnsi="TKTypeLogo" w:hint="eastAsia"/>
                        <w:color w:val="FFFFFF"/>
                        <w:sz w:val="38"/>
                        <w:szCs w:val="38"/>
                      </w:rPr>
                      <w:t>t</w:t>
                    </w:r>
                    <w:r>
                      <w:rPr>
                        <w:rFonts w:ascii="TKTypeLogo" w:hAnsi="TKTypeLogo" w:hint="eastAsia"/>
                        <w:color w:val="FFFFFF"/>
                        <w:sz w:val="38"/>
                        <w:szCs w:val="38"/>
                        <w:lang w:eastAsia="zh-CN"/>
                      </w:rPr>
                      <w:t>k</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7C26C9D3" wp14:editId="7C26C9D4">
              <wp:simplePos x="0" y="0"/>
              <wp:positionH relativeFrom="column">
                <wp:posOffset>5340350</wp:posOffset>
              </wp:positionH>
              <wp:positionV relativeFrom="paragraph">
                <wp:posOffset>-209550</wp:posOffset>
              </wp:positionV>
              <wp:extent cx="893445" cy="934720"/>
              <wp:effectExtent l="0" t="0" r="635" b="317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934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6CA2C" w14:textId="77777777" w:rsidR="003F5825" w:rsidRDefault="003F5825">
                          <w:r>
                            <w:rPr>
                              <w:noProof/>
                              <w:lang w:eastAsia="zh-CN"/>
                            </w:rPr>
                            <w:drawing>
                              <wp:inline distT="0" distB="0" distL="0" distR="0" wp14:anchorId="7C26CA2D" wp14:editId="7C26CA2E">
                                <wp:extent cx="690880" cy="690880"/>
                                <wp:effectExtent l="1905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90880" cy="69088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C26C9D3" id="Text Box 1" o:spid="_x0000_s1037" type="#_x0000_t202" style="position:absolute;margin-left:420.5pt;margin-top:-16.5pt;width:70.35pt;height:73.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" stroked="f">
              <v:textbox style="mso-fit-shape-to-text:t">
                <w:txbxContent>
                  <w:p w14:paraId="7C26CA2C" w14:textId="77777777" w:rsidR="003B3AD4" w:rsidRDefault="003B3AD4">
                    <w:r>
                      <w:rPr>
                        <w:noProof/>
                        <w:lang w:eastAsia="zh-CN"/>
                      </w:rPr>
                      <w:drawing>
                        <wp:inline distT="0" distB="0" distL="0" distR="0" wp14:anchorId="7C26CA2D" wp14:editId="7C26CA2E">
                          <wp:extent cx="690880" cy="690880"/>
                          <wp:effectExtent l="19050" t="0" r="0" b="0"/>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90880" cy="690880"/>
                                  </a:xfrm>
                                  <a:prstGeom prst="rect">
                                    <a:avLst/>
                                  </a:prstGeom>
                                  <a:noFill/>
                                  <a:ln w="9525">
                                    <a:noFill/>
                                    <a:miter lim="800000"/>
                                    <a:headEnd/>
                                    <a:tailEnd/>
                                  </a:ln>
                                </pic:spPr>
                              </pic:pic>
                            </a:graphicData>
                          </a:graphic>
                        </wp:inline>
                      </w:drawing>
                    </w:r>
                  </w:p>
                </w:txbxContent>
              </v:textbox>
            </v:shape>
          </w:pict>
        </mc:Fallback>
      </mc:AlternateContent>
    </w:r>
  </w:p>
  <w:p w14:paraId="7C26C9CD" w14:textId="77777777" w:rsidR="003F5825" w:rsidRPr="00AB13F6" w:rsidRDefault="003F5825">
    <w:pPr>
      <w:pStyle w:val="Header"/>
      <w:rPr>
        <w:rFonts w:ascii="TKTypeRegular" w:hAnsi="TKTypeRegular"/>
        <w:sz w:val="32"/>
        <w:szCs w:val="32"/>
      </w:rPr>
    </w:pPr>
    <w:r w:rsidRPr="00AB13F6">
      <w:rPr>
        <w:rFonts w:ascii="TKTypeRegular" w:hAnsi="TKTypeRegular"/>
        <w:sz w:val="32"/>
        <w:szCs w:val="32"/>
      </w:rPr>
      <w:t>ThyssenKrupp Elevator</w:t>
    </w:r>
  </w:p>
  <w:p w14:paraId="7C26C9CE" w14:textId="15B7ED06" w:rsidR="003F5825" w:rsidRPr="001667CF" w:rsidRDefault="003F5825">
    <w:pPr>
      <w:pStyle w:val="Header"/>
      <w:rPr>
        <w:rFonts w:ascii="TKTypeRegular" w:hAnsi="TKTypeRegular"/>
      </w:rPr>
    </w:pPr>
    <w:r>
      <w:rPr>
        <w:rFonts w:ascii="TKTypeRegular" w:hAnsi="TKTypeRegular"/>
      </w:rPr>
      <w:t xml:space="preserve">Business </w:t>
    </w:r>
    <w:r w:rsidRPr="001667CF">
      <w:rPr>
        <w:rFonts w:ascii="TKTypeRegular" w:hAnsi="TKTypeRegular"/>
      </w:rPr>
      <w:t>Unit Asia/Pacific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E76BC72"/>
    <w:lvl w:ilvl="0">
      <w:start w:val="1"/>
      <w:numFmt w:val="bullet"/>
      <w:lvlText w:val=""/>
      <w:lvlJc w:val="left"/>
      <w:pPr>
        <w:tabs>
          <w:tab w:val="num" w:pos="360"/>
        </w:tabs>
        <w:ind w:left="360" w:hanging="360"/>
      </w:pPr>
      <w:rPr>
        <w:rFonts w:ascii="Symbol" w:hAnsi="Symbol" w:hint="default"/>
      </w:rPr>
    </w:lvl>
  </w:abstractNum>
  <w:abstractNum w:abstractNumId="1">
    <w:nsid w:val="08850C00"/>
    <w:multiLevelType w:val="multilevel"/>
    <w:tmpl w:val="10085872"/>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decimal"/>
      <w:lvlText w:val="%2)"/>
      <w:lvlJc w:val="left"/>
      <w:pPr>
        <w:ind w:left="1440" w:hanging="360"/>
      </w:pPr>
      <w:rPr>
        <w:rFonts w:hint="default"/>
        <w:b w:val="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9912EA0"/>
    <w:multiLevelType w:val="hybridMultilevel"/>
    <w:tmpl w:val="BC081D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A05AED"/>
    <w:multiLevelType w:val="hybridMultilevel"/>
    <w:tmpl w:val="8E24765E"/>
    <w:lvl w:ilvl="0" w:tplc="709CAB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2974CCA"/>
    <w:multiLevelType w:val="hybridMultilevel"/>
    <w:tmpl w:val="05922EF4"/>
    <w:lvl w:ilvl="0" w:tplc="5A26CA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3BD7809"/>
    <w:multiLevelType w:val="hybridMultilevel"/>
    <w:tmpl w:val="361E8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556F6"/>
    <w:multiLevelType w:val="hybridMultilevel"/>
    <w:tmpl w:val="00343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9F6B6D"/>
    <w:multiLevelType w:val="hybridMultilevel"/>
    <w:tmpl w:val="361E8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B3857"/>
    <w:multiLevelType w:val="hybridMultilevel"/>
    <w:tmpl w:val="55F4DE1E"/>
    <w:lvl w:ilvl="0" w:tplc="BDBE9880">
      <w:start w:val="1"/>
      <w:numFmt w:val="bullet"/>
      <w:lvlText w:val=""/>
      <w:lvlJc w:val="left"/>
      <w:pPr>
        <w:tabs>
          <w:tab w:val="num" w:pos="720"/>
        </w:tabs>
        <w:ind w:left="720" w:hanging="360"/>
      </w:pPr>
      <w:rPr>
        <w:rFonts w:ascii="Wingdings" w:hAnsi="Wingdings" w:hint="default"/>
      </w:rPr>
    </w:lvl>
    <w:lvl w:ilvl="1" w:tplc="DAC07B96" w:tentative="1">
      <w:start w:val="1"/>
      <w:numFmt w:val="bullet"/>
      <w:lvlText w:val=""/>
      <w:lvlJc w:val="left"/>
      <w:pPr>
        <w:tabs>
          <w:tab w:val="num" w:pos="1440"/>
        </w:tabs>
        <w:ind w:left="1440" w:hanging="360"/>
      </w:pPr>
      <w:rPr>
        <w:rFonts w:ascii="Wingdings" w:hAnsi="Wingdings" w:hint="default"/>
      </w:rPr>
    </w:lvl>
    <w:lvl w:ilvl="2" w:tplc="BB5EB976" w:tentative="1">
      <w:start w:val="1"/>
      <w:numFmt w:val="bullet"/>
      <w:lvlText w:val=""/>
      <w:lvlJc w:val="left"/>
      <w:pPr>
        <w:tabs>
          <w:tab w:val="num" w:pos="2160"/>
        </w:tabs>
        <w:ind w:left="2160" w:hanging="360"/>
      </w:pPr>
      <w:rPr>
        <w:rFonts w:ascii="Wingdings" w:hAnsi="Wingdings" w:hint="default"/>
      </w:rPr>
    </w:lvl>
    <w:lvl w:ilvl="3" w:tplc="54048B60" w:tentative="1">
      <w:start w:val="1"/>
      <w:numFmt w:val="bullet"/>
      <w:lvlText w:val=""/>
      <w:lvlJc w:val="left"/>
      <w:pPr>
        <w:tabs>
          <w:tab w:val="num" w:pos="2880"/>
        </w:tabs>
        <w:ind w:left="2880" w:hanging="360"/>
      </w:pPr>
      <w:rPr>
        <w:rFonts w:ascii="Wingdings" w:hAnsi="Wingdings" w:hint="default"/>
      </w:rPr>
    </w:lvl>
    <w:lvl w:ilvl="4" w:tplc="74F2E3D0" w:tentative="1">
      <w:start w:val="1"/>
      <w:numFmt w:val="bullet"/>
      <w:lvlText w:val=""/>
      <w:lvlJc w:val="left"/>
      <w:pPr>
        <w:tabs>
          <w:tab w:val="num" w:pos="3600"/>
        </w:tabs>
        <w:ind w:left="3600" w:hanging="360"/>
      </w:pPr>
      <w:rPr>
        <w:rFonts w:ascii="Wingdings" w:hAnsi="Wingdings" w:hint="default"/>
      </w:rPr>
    </w:lvl>
    <w:lvl w:ilvl="5" w:tplc="47C81BFA" w:tentative="1">
      <w:start w:val="1"/>
      <w:numFmt w:val="bullet"/>
      <w:lvlText w:val=""/>
      <w:lvlJc w:val="left"/>
      <w:pPr>
        <w:tabs>
          <w:tab w:val="num" w:pos="4320"/>
        </w:tabs>
        <w:ind w:left="4320" w:hanging="360"/>
      </w:pPr>
      <w:rPr>
        <w:rFonts w:ascii="Wingdings" w:hAnsi="Wingdings" w:hint="default"/>
      </w:rPr>
    </w:lvl>
    <w:lvl w:ilvl="6" w:tplc="A3322DFE" w:tentative="1">
      <w:start w:val="1"/>
      <w:numFmt w:val="bullet"/>
      <w:lvlText w:val=""/>
      <w:lvlJc w:val="left"/>
      <w:pPr>
        <w:tabs>
          <w:tab w:val="num" w:pos="5040"/>
        </w:tabs>
        <w:ind w:left="5040" w:hanging="360"/>
      </w:pPr>
      <w:rPr>
        <w:rFonts w:ascii="Wingdings" w:hAnsi="Wingdings" w:hint="default"/>
      </w:rPr>
    </w:lvl>
    <w:lvl w:ilvl="7" w:tplc="F83A7CD4" w:tentative="1">
      <w:start w:val="1"/>
      <w:numFmt w:val="bullet"/>
      <w:lvlText w:val=""/>
      <w:lvlJc w:val="left"/>
      <w:pPr>
        <w:tabs>
          <w:tab w:val="num" w:pos="5760"/>
        </w:tabs>
        <w:ind w:left="5760" w:hanging="360"/>
      </w:pPr>
      <w:rPr>
        <w:rFonts w:ascii="Wingdings" w:hAnsi="Wingdings" w:hint="default"/>
      </w:rPr>
    </w:lvl>
    <w:lvl w:ilvl="8" w:tplc="73C6E358" w:tentative="1">
      <w:start w:val="1"/>
      <w:numFmt w:val="bullet"/>
      <w:lvlText w:val=""/>
      <w:lvlJc w:val="left"/>
      <w:pPr>
        <w:tabs>
          <w:tab w:val="num" w:pos="6480"/>
        </w:tabs>
        <w:ind w:left="6480" w:hanging="360"/>
      </w:pPr>
      <w:rPr>
        <w:rFonts w:ascii="Wingdings" w:hAnsi="Wingdings" w:hint="default"/>
      </w:rPr>
    </w:lvl>
  </w:abstractNum>
  <w:abstractNum w:abstractNumId="9">
    <w:nsid w:val="20E10760"/>
    <w:multiLevelType w:val="hybridMultilevel"/>
    <w:tmpl w:val="67CC573A"/>
    <w:lvl w:ilvl="0" w:tplc="33F00CA4">
      <w:numFmt w:val="bullet"/>
      <w:lvlText w:val="-"/>
      <w:lvlJc w:val="left"/>
      <w:pPr>
        <w:ind w:left="720" w:hanging="360"/>
      </w:pPr>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5440B"/>
    <w:multiLevelType w:val="multilevel"/>
    <w:tmpl w:val="355E9D5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7906C83"/>
    <w:multiLevelType w:val="hybridMultilevel"/>
    <w:tmpl w:val="11A64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74C24"/>
    <w:multiLevelType w:val="hybridMultilevel"/>
    <w:tmpl w:val="8AFA1BC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BFE7724"/>
    <w:multiLevelType w:val="multilevel"/>
    <w:tmpl w:val="355E9D5C"/>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E61BCD"/>
    <w:multiLevelType w:val="hybridMultilevel"/>
    <w:tmpl w:val="887EDB9E"/>
    <w:lvl w:ilvl="0" w:tplc="FB28DA96">
      <w:start w:val="1"/>
      <w:numFmt w:val="bullet"/>
      <w:lvlText w:val=""/>
      <w:lvlJc w:val="left"/>
      <w:pPr>
        <w:tabs>
          <w:tab w:val="num" w:pos="720"/>
        </w:tabs>
        <w:ind w:left="720" w:hanging="360"/>
      </w:pPr>
      <w:rPr>
        <w:rFonts w:ascii="Wingdings" w:hAnsi="Wingdings" w:hint="default"/>
      </w:rPr>
    </w:lvl>
    <w:lvl w:ilvl="1" w:tplc="48680C4A" w:tentative="1">
      <w:start w:val="1"/>
      <w:numFmt w:val="bullet"/>
      <w:lvlText w:val=""/>
      <w:lvlJc w:val="left"/>
      <w:pPr>
        <w:tabs>
          <w:tab w:val="num" w:pos="1440"/>
        </w:tabs>
        <w:ind w:left="1440" w:hanging="360"/>
      </w:pPr>
      <w:rPr>
        <w:rFonts w:ascii="Wingdings" w:hAnsi="Wingdings" w:hint="default"/>
      </w:rPr>
    </w:lvl>
    <w:lvl w:ilvl="2" w:tplc="C7242D26" w:tentative="1">
      <w:start w:val="1"/>
      <w:numFmt w:val="bullet"/>
      <w:lvlText w:val=""/>
      <w:lvlJc w:val="left"/>
      <w:pPr>
        <w:tabs>
          <w:tab w:val="num" w:pos="2160"/>
        </w:tabs>
        <w:ind w:left="2160" w:hanging="360"/>
      </w:pPr>
      <w:rPr>
        <w:rFonts w:ascii="Wingdings" w:hAnsi="Wingdings" w:hint="default"/>
      </w:rPr>
    </w:lvl>
    <w:lvl w:ilvl="3" w:tplc="57E0A7E0" w:tentative="1">
      <w:start w:val="1"/>
      <w:numFmt w:val="bullet"/>
      <w:lvlText w:val=""/>
      <w:lvlJc w:val="left"/>
      <w:pPr>
        <w:tabs>
          <w:tab w:val="num" w:pos="2880"/>
        </w:tabs>
        <w:ind w:left="2880" w:hanging="360"/>
      </w:pPr>
      <w:rPr>
        <w:rFonts w:ascii="Wingdings" w:hAnsi="Wingdings" w:hint="default"/>
      </w:rPr>
    </w:lvl>
    <w:lvl w:ilvl="4" w:tplc="BF38668C" w:tentative="1">
      <w:start w:val="1"/>
      <w:numFmt w:val="bullet"/>
      <w:lvlText w:val=""/>
      <w:lvlJc w:val="left"/>
      <w:pPr>
        <w:tabs>
          <w:tab w:val="num" w:pos="3600"/>
        </w:tabs>
        <w:ind w:left="3600" w:hanging="360"/>
      </w:pPr>
      <w:rPr>
        <w:rFonts w:ascii="Wingdings" w:hAnsi="Wingdings" w:hint="default"/>
      </w:rPr>
    </w:lvl>
    <w:lvl w:ilvl="5" w:tplc="85A6D73A" w:tentative="1">
      <w:start w:val="1"/>
      <w:numFmt w:val="bullet"/>
      <w:lvlText w:val=""/>
      <w:lvlJc w:val="left"/>
      <w:pPr>
        <w:tabs>
          <w:tab w:val="num" w:pos="4320"/>
        </w:tabs>
        <w:ind w:left="4320" w:hanging="360"/>
      </w:pPr>
      <w:rPr>
        <w:rFonts w:ascii="Wingdings" w:hAnsi="Wingdings" w:hint="default"/>
      </w:rPr>
    </w:lvl>
    <w:lvl w:ilvl="6" w:tplc="5BAE792C" w:tentative="1">
      <w:start w:val="1"/>
      <w:numFmt w:val="bullet"/>
      <w:lvlText w:val=""/>
      <w:lvlJc w:val="left"/>
      <w:pPr>
        <w:tabs>
          <w:tab w:val="num" w:pos="5040"/>
        </w:tabs>
        <w:ind w:left="5040" w:hanging="360"/>
      </w:pPr>
      <w:rPr>
        <w:rFonts w:ascii="Wingdings" w:hAnsi="Wingdings" w:hint="default"/>
      </w:rPr>
    </w:lvl>
    <w:lvl w:ilvl="7" w:tplc="FE2C86F4" w:tentative="1">
      <w:start w:val="1"/>
      <w:numFmt w:val="bullet"/>
      <w:lvlText w:val=""/>
      <w:lvlJc w:val="left"/>
      <w:pPr>
        <w:tabs>
          <w:tab w:val="num" w:pos="5760"/>
        </w:tabs>
        <w:ind w:left="5760" w:hanging="360"/>
      </w:pPr>
      <w:rPr>
        <w:rFonts w:ascii="Wingdings" w:hAnsi="Wingdings" w:hint="default"/>
      </w:rPr>
    </w:lvl>
    <w:lvl w:ilvl="8" w:tplc="AA88D3C8" w:tentative="1">
      <w:start w:val="1"/>
      <w:numFmt w:val="bullet"/>
      <w:lvlText w:val=""/>
      <w:lvlJc w:val="left"/>
      <w:pPr>
        <w:tabs>
          <w:tab w:val="num" w:pos="6480"/>
        </w:tabs>
        <w:ind w:left="6480" w:hanging="360"/>
      </w:pPr>
      <w:rPr>
        <w:rFonts w:ascii="Wingdings" w:hAnsi="Wingdings" w:hint="default"/>
      </w:rPr>
    </w:lvl>
  </w:abstractNum>
  <w:abstractNum w:abstractNumId="15">
    <w:nsid w:val="3CE30084"/>
    <w:multiLevelType w:val="hybridMultilevel"/>
    <w:tmpl w:val="EB3A99F0"/>
    <w:lvl w:ilvl="0" w:tplc="2ABCF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6D680C"/>
    <w:multiLevelType w:val="multilevel"/>
    <w:tmpl w:val="9330256E"/>
    <w:lvl w:ilvl="0">
      <w:start w:val="1"/>
      <w:numFmt w:val="decimal"/>
      <w:pStyle w:val="Heading1"/>
      <w:lvlText w:val="%1"/>
      <w:lvlJc w:val="left"/>
      <w:pPr>
        <w:tabs>
          <w:tab w:val="num" w:pos="792"/>
        </w:tabs>
        <w:ind w:left="792" w:hanging="43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80"/>
        </w:tabs>
        <w:ind w:left="1080" w:hanging="720"/>
      </w:pPr>
      <w:rPr>
        <w:rFonts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224"/>
        </w:tabs>
        <w:ind w:left="1224" w:hanging="864"/>
      </w:pPr>
      <w:rPr>
        <w:rFonts w:hint="eastAsia"/>
      </w:rPr>
    </w:lvl>
    <w:lvl w:ilvl="4">
      <w:start w:val="1"/>
      <w:numFmt w:val="decimal"/>
      <w:pStyle w:val="Heading5"/>
      <w:lvlText w:val="%1.%2.%3.%4.%5"/>
      <w:lvlJc w:val="left"/>
      <w:pPr>
        <w:tabs>
          <w:tab w:val="num" w:pos="1368"/>
        </w:tabs>
        <w:ind w:left="1368" w:hanging="1008"/>
      </w:pPr>
      <w:rPr>
        <w:rFonts w:hint="eastAsia"/>
      </w:rPr>
    </w:lvl>
    <w:lvl w:ilvl="5">
      <w:start w:val="1"/>
      <w:numFmt w:val="decimal"/>
      <w:pStyle w:val="Heading6"/>
      <w:lvlText w:val="%1.%2.%3.%4.%5.%6"/>
      <w:lvlJc w:val="left"/>
      <w:pPr>
        <w:tabs>
          <w:tab w:val="num" w:pos="1512"/>
        </w:tabs>
        <w:ind w:left="1512" w:hanging="1152"/>
      </w:pPr>
      <w:rPr>
        <w:rFonts w:hint="eastAsia"/>
      </w:rPr>
    </w:lvl>
    <w:lvl w:ilvl="6">
      <w:start w:val="1"/>
      <w:numFmt w:val="decimal"/>
      <w:pStyle w:val="Heading7"/>
      <w:lvlText w:val="%1.%2.%3.%4.%5.%6.%7"/>
      <w:lvlJc w:val="left"/>
      <w:pPr>
        <w:tabs>
          <w:tab w:val="num" w:pos="1656"/>
        </w:tabs>
        <w:ind w:left="1656" w:hanging="1296"/>
      </w:pPr>
      <w:rPr>
        <w:rFonts w:hint="eastAsia"/>
      </w:rPr>
    </w:lvl>
    <w:lvl w:ilvl="7">
      <w:start w:val="1"/>
      <w:numFmt w:val="decimal"/>
      <w:pStyle w:val="Heading8"/>
      <w:lvlText w:val="%1.%2.%3.%4.%5.%6.%7.%8"/>
      <w:lvlJc w:val="left"/>
      <w:pPr>
        <w:tabs>
          <w:tab w:val="num" w:pos="1800"/>
        </w:tabs>
        <w:ind w:left="1800" w:hanging="1440"/>
      </w:pPr>
      <w:rPr>
        <w:rFonts w:hint="eastAsia"/>
      </w:rPr>
    </w:lvl>
    <w:lvl w:ilvl="8">
      <w:start w:val="1"/>
      <w:numFmt w:val="decimal"/>
      <w:pStyle w:val="Heading9"/>
      <w:lvlText w:val="%1.%2.%3.%4.%5.%6.%7.%8.%9"/>
      <w:lvlJc w:val="left"/>
      <w:pPr>
        <w:tabs>
          <w:tab w:val="num" w:pos="1944"/>
        </w:tabs>
        <w:ind w:left="1944" w:hanging="1584"/>
      </w:pPr>
      <w:rPr>
        <w:rFonts w:hint="eastAsia"/>
      </w:rPr>
    </w:lvl>
  </w:abstractNum>
  <w:abstractNum w:abstractNumId="17">
    <w:nsid w:val="634D3FBF"/>
    <w:multiLevelType w:val="hybridMultilevel"/>
    <w:tmpl w:val="42A887C2"/>
    <w:lvl w:ilvl="0" w:tplc="970C1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9C211B8"/>
    <w:multiLevelType w:val="hybridMultilevel"/>
    <w:tmpl w:val="899ED7F4"/>
    <w:lvl w:ilvl="0" w:tplc="6226BDA4">
      <w:start w:val="1"/>
      <w:numFmt w:val="decimal"/>
      <w:lvlText w:val="%1)"/>
      <w:lvlJc w:val="left"/>
      <w:pPr>
        <w:ind w:left="1140" w:hanging="360"/>
      </w:pPr>
      <w:rPr>
        <w:rFonts w:hint="default"/>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6A2E38AC"/>
    <w:multiLevelType w:val="multilevel"/>
    <w:tmpl w:val="C5280E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BE15463"/>
    <w:multiLevelType w:val="hybridMultilevel"/>
    <w:tmpl w:val="BC081D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E325189"/>
    <w:multiLevelType w:val="hybridMultilevel"/>
    <w:tmpl w:val="39F0242C"/>
    <w:lvl w:ilvl="0" w:tplc="2972788E">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0925E75"/>
    <w:multiLevelType w:val="hybridMultilevel"/>
    <w:tmpl w:val="BC081D1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2"/>
  </w:num>
  <w:num w:numId="3">
    <w:abstractNumId w:val="10"/>
  </w:num>
  <w:num w:numId="4">
    <w:abstractNumId w:val="13"/>
  </w:num>
  <w:num w:numId="5">
    <w:abstractNumId w:val="9"/>
  </w:num>
  <w:num w:numId="6">
    <w:abstractNumId w:val="16"/>
  </w:num>
  <w:num w:numId="7">
    <w:abstractNumId w:val="7"/>
  </w:num>
  <w:num w:numId="8">
    <w:abstractNumId w:val="16"/>
  </w:num>
  <w:num w:numId="9">
    <w:abstractNumId w:val="11"/>
  </w:num>
  <w:num w:numId="10">
    <w:abstractNumId w:val="16"/>
    <w:lvlOverride w:ilvl="0">
      <w:startOverride w:val="4"/>
    </w:lvlOverride>
    <w:lvlOverride w:ilvl="1">
      <w:startOverride w:val="1"/>
    </w:lvlOverride>
  </w:num>
  <w:num w:numId="11">
    <w:abstractNumId w:val="16"/>
    <w:lvlOverride w:ilvl="0">
      <w:startOverride w:val="4"/>
    </w:lvlOverride>
    <w:lvlOverride w:ilvl="1">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5"/>
    </w:lvlOverride>
    <w:lvlOverride w:ilvl="1">
      <w:startOverride w:val="1"/>
    </w:lvlOverride>
  </w:num>
  <w:num w:numId="14">
    <w:abstractNumId w:val="1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5"/>
    </w:lvlOverride>
    <w:lvlOverride w:ilvl="1">
      <w:startOverride w:val="2"/>
    </w:lvlOverride>
  </w:num>
  <w:num w:numId="19">
    <w:abstractNumId w:val="16"/>
    <w:lvlOverride w:ilvl="0">
      <w:startOverride w:val="5"/>
    </w:lvlOverride>
    <w:lvlOverride w:ilvl="1">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5"/>
    </w:lvlOverride>
    <w:lvlOverride w:ilvl="1">
      <w:startOverride w:val="1"/>
    </w:lvlOverride>
    <w:lvlOverride w:ilvl="2">
      <w:startOverride w:val="2"/>
    </w:lvlOverride>
  </w:num>
  <w:num w:numId="22">
    <w:abstractNumId w:val="16"/>
    <w:lvlOverride w:ilvl="0">
      <w:startOverride w:val="5"/>
    </w:lvlOverride>
    <w:lvlOverride w:ilvl="1">
      <w:startOverride w:val="1"/>
    </w:lvlOverride>
    <w:lvlOverride w:ilvl="2">
      <w:startOverride w:val="2"/>
    </w:lvlOverride>
  </w:num>
  <w:num w:numId="23">
    <w:abstractNumId w:val="16"/>
  </w:num>
  <w:num w:numId="24">
    <w:abstractNumId w:val="16"/>
    <w:lvlOverride w:ilvl="0">
      <w:startOverride w:val="5"/>
    </w:lvlOverride>
    <w:lvlOverride w:ilvl="1">
      <w:startOverride w:val="2"/>
    </w:lvlOverride>
  </w:num>
  <w:num w:numId="25">
    <w:abstractNumId w:val="16"/>
    <w:lvlOverride w:ilvl="0">
      <w:startOverride w:val="5"/>
    </w:lvlOverride>
    <w:lvlOverride w:ilvl="1">
      <w:startOverride w:val="3"/>
    </w:lvlOverride>
  </w:num>
  <w:num w:numId="26">
    <w:abstractNumId w:val="16"/>
    <w:lvlOverride w:ilvl="0">
      <w:startOverride w:val="5"/>
    </w:lvlOverride>
    <w:lvlOverride w:ilvl="1">
      <w:startOverride w:val="2"/>
    </w:lvlOverride>
    <w:lvlOverride w:ilvl="2">
      <w:startOverride w:val="3"/>
    </w:lvlOverride>
  </w:num>
  <w:num w:numId="27">
    <w:abstractNumId w:val="16"/>
    <w:lvlOverride w:ilvl="0">
      <w:startOverride w:val="5"/>
    </w:lvlOverride>
    <w:lvlOverride w:ilvl="1">
      <w:startOverride w:val="3"/>
    </w:lvlOverride>
    <w:lvlOverride w:ilvl="2">
      <w:startOverride w:val="2"/>
    </w:lvlOverride>
  </w:num>
  <w:num w:numId="28">
    <w:abstractNumId w:val="16"/>
    <w:lvlOverride w:ilvl="0">
      <w:startOverride w:val="5"/>
    </w:lvlOverride>
    <w:lvlOverride w:ilvl="1">
      <w:startOverride w:val="3"/>
    </w:lvlOverride>
    <w:lvlOverride w:ilvl="2">
      <w:startOverride w:val="4"/>
    </w:lvlOverride>
  </w:num>
  <w:num w:numId="29">
    <w:abstractNumId w:val="16"/>
    <w:lvlOverride w:ilvl="0">
      <w:startOverride w:val="5"/>
    </w:lvlOverride>
    <w:lvlOverride w:ilvl="1">
      <w:startOverride w:val="3"/>
    </w:lvlOverride>
    <w:lvlOverride w:ilvl="2">
      <w:startOverride w:val="4"/>
    </w:lvlOverride>
  </w:num>
  <w:num w:numId="30">
    <w:abstractNumId w:val="20"/>
  </w:num>
  <w:num w:numId="31">
    <w:abstractNumId w:val="14"/>
  </w:num>
  <w:num w:numId="32">
    <w:abstractNumId w:val="12"/>
  </w:num>
  <w:num w:numId="33">
    <w:abstractNumId w:val="4"/>
  </w:num>
  <w:num w:numId="34">
    <w:abstractNumId w:val="8"/>
  </w:num>
  <w:num w:numId="35">
    <w:abstractNumId w:val="18"/>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0"/>
  </w:num>
  <w:num w:numId="39">
    <w:abstractNumId w:val="21"/>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 w:numId="51">
    <w:abstractNumId w:val="16"/>
  </w:num>
  <w:num w:numId="52">
    <w:abstractNumId w:val="16"/>
  </w:num>
  <w:num w:numId="53">
    <w:abstractNumId w:val="16"/>
  </w:num>
  <w:num w:numId="54">
    <w:abstractNumId w:val="16"/>
  </w:num>
  <w:num w:numId="55">
    <w:abstractNumId w:val="16"/>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16"/>
  </w:num>
  <w:num w:numId="59">
    <w:abstractNumId w:val="16"/>
    <w:lvlOverride w:ilvl="0">
      <w:startOverride w:val="6"/>
    </w:lvlOverride>
    <w:lvlOverride w:ilvl="1">
      <w:startOverride w:val="1"/>
    </w:lvlOverride>
  </w:num>
  <w:num w:numId="60">
    <w:abstractNumId w:val="15"/>
  </w:num>
  <w:num w:numId="61">
    <w:abstractNumId w:val="17"/>
  </w:num>
  <w:num w:numId="62">
    <w:abstractNumId w:val="5"/>
  </w:num>
  <w:num w:numId="63">
    <w:abstractNumId w:val="19"/>
  </w:num>
  <w:num w:numId="64">
    <w:abstractNumId w:val="1"/>
  </w:num>
  <w:num w:numId="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num>
  <w:num w:numId="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ren Tao [2]">
    <w15:presenceInfo w15:providerId="None" w15:userId="Darren T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trackRevisions/>
  <w:defaultTabStop w:val="720"/>
  <w:drawingGridHorizontalSpacing w:val="110"/>
  <w:displayHorizontalDrawingGridEvery w:val="2"/>
  <w:noPunctuationKerning/>
  <w:characterSpacingControl w:val="doNotCompress"/>
  <w:hdrShapeDefaults>
    <o:shapedefaults v:ext="edit" spidmax="6145" fillcolor="none [3213]" stroke="f">
      <v:fill color="none [3213]" opacity="0"/>
      <v:stroke on="f"/>
      <v:textbox style="layout-flow:vertical;mso-layout-flow-alt:bottom-to-top"/>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68B"/>
    <w:rsid w:val="00003F0C"/>
    <w:rsid w:val="000058FD"/>
    <w:rsid w:val="00006833"/>
    <w:rsid w:val="00006F7E"/>
    <w:rsid w:val="000140C8"/>
    <w:rsid w:val="00020A08"/>
    <w:rsid w:val="00020FCF"/>
    <w:rsid w:val="000228AD"/>
    <w:rsid w:val="000237BB"/>
    <w:rsid w:val="00024DC3"/>
    <w:rsid w:val="000252EA"/>
    <w:rsid w:val="00030162"/>
    <w:rsid w:val="00030529"/>
    <w:rsid w:val="00037D97"/>
    <w:rsid w:val="00043E93"/>
    <w:rsid w:val="00045270"/>
    <w:rsid w:val="00065C48"/>
    <w:rsid w:val="000811B5"/>
    <w:rsid w:val="00086393"/>
    <w:rsid w:val="00090229"/>
    <w:rsid w:val="00095603"/>
    <w:rsid w:val="000962A3"/>
    <w:rsid w:val="000966C9"/>
    <w:rsid w:val="000A0008"/>
    <w:rsid w:val="000A2E09"/>
    <w:rsid w:val="000A4A2F"/>
    <w:rsid w:val="000A6F78"/>
    <w:rsid w:val="000B01CF"/>
    <w:rsid w:val="000B2284"/>
    <w:rsid w:val="000B3AB8"/>
    <w:rsid w:val="000B4882"/>
    <w:rsid w:val="000C01E9"/>
    <w:rsid w:val="000C4700"/>
    <w:rsid w:val="000C4FF7"/>
    <w:rsid w:val="000C6175"/>
    <w:rsid w:val="000D69EE"/>
    <w:rsid w:val="000E1545"/>
    <w:rsid w:val="000E31A2"/>
    <w:rsid w:val="000E3C6F"/>
    <w:rsid w:val="000F49BF"/>
    <w:rsid w:val="000F4DD3"/>
    <w:rsid w:val="00106854"/>
    <w:rsid w:val="00114B61"/>
    <w:rsid w:val="0011638D"/>
    <w:rsid w:val="001202AE"/>
    <w:rsid w:val="00121C94"/>
    <w:rsid w:val="00122530"/>
    <w:rsid w:val="00122D65"/>
    <w:rsid w:val="00123454"/>
    <w:rsid w:val="00127067"/>
    <w:rsid w:val="00127F71"/>
    <w:rsid w:val="00134834"/>
    <w:rsid w:val="001423C2"/>
    <w:rsid w:val="001564FF"/>
    <w:rsid w:val="00156FD3"/>
    <w:rsid w:val="00160188"/>
    <w:rsid w:val="00164142"/>
    <w:rsid w:val="001667CF"/>
    <w:rsid w:val="00171792"/>
    <w:rsid w:val="00171A42"/>
    <w:rsid w:val="00172418"/>
    <w:rsid w:val="00177737"/>
    <w:rsid w:val="00181BD6"/>
    <w:rsid w:val="001822A3"/>
    <w:rsid w:val="00185B57"/>
    <w:rsid w:val="001904AB"/>
    <w:rsid w:val="001920CA"/>
    <w:rsid w:val="00193C07"/>
    <w:rsid w:val="001A29B9"/>
    <w:rsid w:val="001A4F17"/>
    <w:rsid w:val="001A6654"/>
    <w:rsid w:val="001C3623"/>
    <w:rsid w:val="001C537B"/>
    <w:rsid w:val="001C6A8F"/>
    <w:rsid w:val="001D4B85"/>
    <w:rsid w:val="001D4E7F"/>
    <w:rsid w:val="001D68CF"/>
    <w:rsid w:val="001D76BC"/>
    <w:rsid w:val="001F007F"/>
    <w:rsid w:val="001F34E0"/>
    <w:rsid w:val="001F3C8A"/>
    <w:rsid w:val="001F3D77"/>
    <w:rsid w:val="00202B76"/>
    <w:rsid w:val="0020797C"/>
    <w:rsid w:val="00213D17"/>
    <w:rsid w:val="0022039D"/>
    <w:rsid w:val="00234968"/>
    <w:rsid w:val="00237A6C"/>
    <w:rsid w:val="0024321A"/>
    <w:rsid w:val="00243D89"/>
    <w:rsid w:val="002510CE"/>
    <w:rsid w:val="002523AE"/>
    <w:rsid w:val="00262C03"/>
    <w:rsid w:val="00276D28"/>
    <w:rsid w:val="00277A1C"/>
    <w:rsid w:val="00290247"/>
    <w:rsid w:val="002921A3"/>
    <w:rsid w:val="00294F78"/>
    <w:rsid w:val="0029588D"/>
    <w:rsid w:val="002968DF"/>
    <w:rsid w:val="002A4F12"/>
    <w:rsid w:val="002A5158"/>
    <w:rsid w:val="002A5631"/>
    <w:rsid w:val="002A6805"/>
    <w:rsid w:val="002B7077"/>
    <w:rsid w:val="002B7D02"/>
    <w:rsid w:val="002C21B7"/>
    <w:rsid w:val="002C7A68"/>
    <w:rsid w:val="002C7E1C"/>
    <w:rsid w:val="002D2068"/>
    <w:rsid w:val="002D55B3"/>
    <w:rsid w:val="002E1AA1"/>
    <w:rsid w:val="002F1647"/>
    <w:rsid w:val="002F226E"/>
    <w:rsid w:val="002F6E5B"/>
    <w:rsid w:val="003134E8"/>
    <w:rsid w:val="00313534"/>
    <w:rsid w:val="00317570"/>
    <w:rsid w:val="003331AC"/>
    <w:rsid w:val="00333E6C"/>
    <w:rsid w:val="003353A1"/>
    <w:rsid w:val="00340DE2"/>
    <w:rsid w:val="00343516"/>
    <w:rsid w:val="003470C3"/>
    <w:rsid w:val="00353DE8"/>
    <w:rsid w:val="0036213A"/>
    <w:rsid w:val="00365A06"/>
    <w:rsid w:val="00366724"/>
    <w:rsid w:val="00390715"/>
    <w:rsid w:val="003A2B66"/>
    <w:rsid w:val="003A441C"/>
    <w:rsid w:val="003A6468"/>
    <w:rsid w:val="003B3AD4"/>
    <w:rsid w:val="003B641D"/>
    <w:rsid w:val="003C15CF"/>
    <w:rsid w:val="003C38FE"/>
    <w:rsid w:val="003C6F5E"/>
    <w:rsid w:val="003C7246"/>
    <w:rsid w:val="003D02B2"/>
    <w:rsid w:val="003D2EE4"/>
    <w:rsid w:val="003D41D5"/>
    <w:rsid w:val="003E434D"/>
    <w:rsid w:val="003E47FA"/>
    <w:rsid w:val="003E5672"/>
    <w:rsid w:val="003F0947"/>
    <w:rsid w:val="003F4BDD"/>
    <w:rsid w:val="003F5825"/>
    <w:rsid w:val="00404B0C"/>
    <w:rsid w:val="00407CD6"/>
    <w:rsid w:val="00413567"/>
    <w:rsid w:val="00416792"/>
    <w:rsid w:val="00417542"/>
    <w:rsid w:val="004206BF"/>
    <w:rsid w:val="00425801"/>
    <w:rsid w:val="00425F8B"/>
    <w:rsid w:val="00427E6E"/>
    <w:rsid w:val="00431183"/>
    <w:rsid w:val="004334AB"/>
    <w:rsid w:val="0044048A"/>
    <w:rsid w:val="00446377"/>
    <w:rsid w:val="004542FE"/>
    <w:rsid w:val="00455CAC"/>
    <w:rsid w:val="00456015"/>
    <w:rsid w:val="004606A3"/>
    <w:rsid w:val="00462EFF"/>
    <w:rsid w:val="004674EA"/>
    <w:rsid w:val="00470131"/>
    <w:rsid w:val="00471729"/>
    <w:rsid w:val="00471CFC"/>
    <w:rsid w:val="00472191"/>
    <w:rsid w:val="00473C5A"/>
    <w:rsid w:val="004771DE"/>
    <w:rsid w:val="004866E2"/>
    <w:rsid w:val="00486FA2"/>
    <w:rsid w:val="00491855"/>
    <w:rsid w:val="004925CD"/>
    <w:rsid w:val="00492A4D"/>
    <w:rsid w:val="00494C67"/>
    <w:rsid w:val="00496DC6"/>
    <w:rsid w:val="004A2B6F"/>
    <w:rsid w:val="004A303E"/>
    <w:rsid w:val="004A7583"/>
    <w:rsid w:val="004B2112"/>
    <w:rsid w:val="004B3039"/>
    <w:rsid w:val="004B5375"/>
    <w:rsid w:val="004C1521"/>
    <w:rsid w:val="004C1851"/>
    <w:rsid w:val="004C3088"/>
    <w:rsid w:val="004C5BC0"/>
    <w:rsid w:val="004D1349"/>
    <w:rsid w:val="004D3CE9"/>
    <w:rsid w:val="004D536E"/>
    <w:rsid w:val="004E53D9"/>
    <w:rsid w:val="004F5E7B"/>
    <w:rsid w:val="004F794E"/>
    <w:rsid w:val="0050203B"/>
    <w:rsid w:val="00504EDC"/>
    <w:rsid w:val="005102D8"/>
    <w:rsid w:val="005128A0"/>
    <w:rsid w:val="0051553F"/>
    <w:rsid w:val="0052129C"/>
    <w:rsid w:val="005214AD"/>
    <w:rsid w:val="00526FA0"/>
    <w:rsid w:val="00532FC9"/>
    <w:rsid w:val="005367B7"/>
    <w:rsid w:val="00541980"/>
    <w:rsid w:val="00541A89"/>
    <w:rsid w:val="0054571A"/>
    <w:rsid w:val="0055017A"/>
    <w:rsid w:val="0055275F"/>
    <w:rsid w:val="00553D7D"/>
    <w:rsid w:val="005549D1"/>
    <w:rsid w:val="005560BD"/>
    <w:rsid w:val="00563F2C"/>
    <w:rsid w:val="00565476"/>
    <w:rsid w:val="0057037B"/>
    <w:rsid w:val="00570631"/>
    <w:rsid w:val="00572014"/>
    <w:rsid w:val="00577DD4"/>
    <w:rsid w:val="00596F10"/>
    <w:rsid w:val="005977DC"/>
    <w:rsid w:val="005A0ADE"/>
    <w:rsid w:val="005A3E2D"/>
    <w:rsid w:val="005A4731"/>
    <w:rsid w:val="005A7498"/>
    <w:rsid w:val="005C28A2"/>
    <w:rsid w:val="005D27DA"/>
    <w:rsid w:val="005D441C"/>
    <w:rsid w:val="005D50BF"/>
    <w:rsid w:val="005D50FB"/>
    <w:rsid w:val="005E4676"/>
    <w:rsid w:val="005F0EB4"/>
    <w:rsid w:val="005F1084"/>
    <w:rsid w:val="005F349B"/>
    <w:rsid w:val="005F5DBB"/>
    <w:rsid w:val="005F5E1F"/>
    <w:rsid w:val="005F6954"/>
    <w:rsid w:val="00601668"/>
    <w:rsid w:val="00602420"/>
    <w:rsid w:val="00602582"/>
    <w:rsid w:val="00612F06"/>
    <w:rsid w:val="00615289"/>
    <w:rsid w:val="00622630"/>
    <w:rsid w:val="006235AD"/>
    <w:rsid w:val="00625AC2"/>
    <w:rsid w:val="00634A3D"/>
    <w:rsid w:val="00641948"/>
    <w:rsid w:val="00646A73"/>
    <w:rsid w:val="006569A8"/>
    <w:rsid w:val="00663216"/>
    <w:rsid w:val="006656CA"/>
    <w:rsid w:val="00667FD8"/>
    <w:rsid w:val="006760DA"/>
    <w:rsid w:val="00680362"/>
    <w:rsid w:val="00682677"/>
    <w:rsid w:val="006A4131"/>
    <w:rsid w:val="006A609E"/>
    <w:rsid w:val="006B7F4D"/>
    <w:rsid w:val="006C2A49"/>
    <w:rsid w:val="006C37F5"/>
    <w:rsid w:val="006C416C"/>
    <w:rsid w:val="006D33F2"/>
    <w:rsid w:val="006D506E"/>
    <w:rsid w:val="006D6FB3"/>
    <w:rsid w:val="006E071A"/>
    <w:rsid w:val="006E2284"/>
    <w:rsid w:val="006E4D66"/>
    <w:rsid w:val="006E56E2"/>
    <w:rsid w:val="006E6335"/>
    <w:rsid w:val="006F78BA"/>
    <w:rsid w:val="006F7BDF"/>
    <w:rsid w:val="007046ED"/>
    <w:rsid w:val="007111EC"/>
    <w:rsid w:val="00713C29"/>
    <w:rsid w:val="00714790"/>
    <w:rsid w:val="00715747"/>
    <w:rsid w:val="00720989"/>
    <w:rsid w:val="0072240E"/>
    <w:rsid w:val="0072590D"/>
    <w:rsid w:val="00725B9B"/>
    <w:rsid w:val="0072634E"/>
    <w:rsid w:val="007371EB"/>
    <w:rsid w:val="00743B93"/>
    <w:rsid w:val="00753973"/>
    <w:rsid w:val="00754C4C"/>
    <w:rsid w:val="00754E36"/>
    <w:rsid w:val="007571EC"/>
    <w:rsid w:val="00763AD8"/>
    <w:rsid w:val="0076635C"/>
    <w:rsid w:val="00766951"/>
    <w:rsid w:val="00766D31"/>
    <w:rsid w:val="00770FF7"/>
    <w:rsid w:val="007767B4"/>
    <w:rsid w:val="00784F78"/>
    <w:rsid w:val="00786643"/>
    <w:rsid w:val="00787C32"/>
    <w:rsid w:val="00790440"/>
    <w:rsid w:val="00793D15"/>
    <w:rsid w:val="00793DAE"/>
    <w:rsid w:val="007B0C28"/>
    <w:rsid w:val="007B11D4"/>
    <w:rsid w:val="007B7D23"/>
    <w:rsid w:val="007C30C4"/>
    <w:rsid w:val="007D1584"/>
    <w:rsid w:val="007D65E0"/>
    <w:rsid w:val="007E038F"/>
    <w:rsid w:val="007E288A"/>
    <w:rsid w:val="007F31BB"/>
    <w:rsid w:val="007F34C5"/>
    <w:rsid w:val="007F69B5"/>
    <w:rsid w:val="007F7A2A"/>
    <w:rsid w:val="0080071D"/>
    <w:rsid w:val="0080090D"/>
    <w:rsid w:val="00803F60"/>
    <w:rsid w:val="0080588A"/>
    <w:rsid w:val="00810EAA"/>
    <w:rsid w:val="008146A3"/>
    <w:rsid w:val="0081659D"/>
    <w:rsid w:val="0081665A"/>
    <w:rsid w:val="00823BAC"/>
    <w:rsid w:val="00825DB2"/>
    <w:rsid w:val="008262DE"/>
    <w:rsid w:val="0082675A"/>
    <w:rsid w:val="00832AA8"/>
    <w:rsid w:val="00832ACA"/>
    <w:rsid w:val="008518C7"/>
    <w:rsid w:val="00861314"/>
    <w:rsid w:val="00861CFB"/>
    <w:rsid w:val="008621A8"/>
    <w:rsid w:val="00862830"/>
    <w:rsid w:val="0086299F"/>
    <w:rsid w:val="00865576"/>
    <w:rsid w:val="00871BFC"/>
    <w:rsid w:val="0087377D"/>
    <w:rsid w:val="00873CCA"/>
    <w:rsid w:val="0087640A"/>
    <w:rsid w:val="008803F9"/>
    <w:rsid w:val="008806EC"/>
    <w:rsid w:val="00884F68"/>
    <w:rsid w:val="0089008B"/>
    <w:rsid w:val="0089680E"/>
    <w:rsid w:val="00896B0F"/>
    <w:rsid w:val="008B10CE"/>
    <w:rsid w:val="008B19B9"/>
    <w:rsid w:val="008B32A2"/>
    <w:rsid w:val="008B6882"/>
    <w:rsid w:val="008C7823"/>
    <w:rsid w:val="008D07D7"/>
    <w:rsid w:val="008D1EB0"/>
    <w:rsid w:val="008D4C9C"/>
    <w:rsid w:val="008D529B"/>
    <w:rsid w:val="008D5591"/>
    <w:rsid w:val="008E2B8E"/>
    <w:rsid w:val="008F168B"/>
    <w:rsid w:val="008F6901"/>
    <w:rsid w:val="008F7533"/>
    <w:rsid w:val="008F75FF"/>
    <w:rsid w:val="008F7D54"/>
    <w:rsid w:val="00905DFB"/>
    <w:rsid w:val="00911CF0"/>
    <w:rsid w:val="00913022"/>
    <w:rsid w:val="00917962"/>
    <w:rsid w:val="00925FC7"/>
    <w:rsid w:val="009310B9"/>
    <w:rsid w:val="00942195"/>
    <w:rsid w:val="00950012"/>
    <w:rsid w:val="00955D1F"/>
    <w:rsid w:val="009646B9"/>
    <w:rsid w:val="00970DDE"/>
    <w:rsid w:val="009712DC"/>
    <w:rsid w:val="00972262"/>
    <w:rsid w:val="00977F64"/>
    <w:rsid w:val="009819C6"/>
    <w:rsid w:val="00983190"/>
    <w:rsid w:val="00983533"/>
    <w:rsid w:val="00983FEC"/>
    <w:rsid w:val="0098442E"/>
    <w:rsid w:val="009B0557"/>
    <w:rsid w:val="009C3C24"/>
    <w:rsid w:val="009C5AB9"/>
    <w:rsid w:val="009D0270"/>
    <w:rsid w:val="009D3550"/>
    <w:rsid w:val="009D3B62"/>
    <w:rsid w:val="009D68DB"/>
    <w:rsid w:val="009F0C80"/>
    <w:rsid w:val="009F28E9"/>
    <w:rsid w:val="00A036C6"/>
    <w:rsid w:val="00A047DC"/>
    <w:rsid w:val="00A055F0"/>
    <w:rsid w:val="00A07882"/>
    <w:rsid w:val="00A07AC8"/>
    <w:rsid w:val="00A07C10"/>
    <w:rsid w:val="00A116A1"/>
    <w:rsid w:val="00A21071"/>
    <w:rsid w:val="00A23247"/>
    <w:rsid w:val="00A24CE0"/>
    <w:rsid w:val="00A2517A"/>
    <w:rsid w:val="00A25B8E"/>
    <w:rsid w:val="00A26040"/>
    <w:rsid w:val="00A27E1B"/>
    <w:rsid w:val="00A430B0"/>
    <w:rsid w:val="00A53DAE"/>
    <w:rsid w:val="00A673EF"/>
    <w:rsid w:val="00A70D3B"/>
    <w:rsid w:val="00A710EB"/>
    <w:rsid w:val="00A747E9"/>
    <w:rsid w:val="00A90D38"/>
    <w:rsid w:val="00A93090"/>
    <w:rsid w:val="00A95FAE"/>
    <w:rsid w:val="00AA21FE"/>
    <w:rsid w:val="00AA5C51"/>
    <w:rsid w:val="00AB13F6"/>
    <w:rsid w:val="00AB2A5B"/>
    <w:rsid w:val="00AB35D7"/>
    <w:rsid w:val="00AB779E"/>
    <w:rsid w:val="00AC0FC0"/>
    <w:rsid w:val="00AD0A07"/>
    <w:rsid w:val="00AD5056"/>
    <w:rsid w:val="00AD6313"/>
    <w:rsid w:val="00AD7320"/>
    <w:rsid w:val="00AE2690"/>
    <w:rsid w:val="00AE627D"/>
    <w:rsid w:val="00AF37F9"/>
    <w:rsid w:val="00B05940"/>
    <w:rsid w:val="00B0670E"/>
    <w:rsid w:val="00B104D7"/>
    <w:rsid w:val="00B149BD"/>
    <w:rsid w:val="00B15019"/>
    <w:rsid w:val="00B168DB"/>
    <w:rsid w:val="00B17F8A"/>
    <w:rsid w:val="00B233AE"/>
    <w:rsid w:val="00B27929"/>
    <w:rsid w:val="00B34DC8"/>
    <w:rsid w:val="00B35011"/>
    <w:rsid w:val="00B355FF"/>
    <w:rsid w:val="00B42B11"/>
    <w:rsid w:val="00B4323A"/>
    <w:rsid w:val="00B55089"/>
    <w:rsid w:val="00B55813"/>
    <w:rsid w:val="00B561C1"/>
    <w:rsid w:val="00B56DE8"/>
    <w:rsid w:val="00B57D0D"/>
    <w:rsid w:val="00B6108B"/>
    <w:rsid w:val="00B67804"/>
    <w:rsid w:val="00B7290B"/>
    <w:rsid w:val="00B74723"/>
    <w:rsid w:val="00B759C5"/>
    <w:rsid w:val="00B7665A"/>
    <w:rsid w:val="00B81C0A"/>
    <w:rsid w:val="00B85687"/>
    <w:rsid w:val="00B87241"/>
    <w:rsid w:val="00B97CA4"/>
    <w:rsid w:val="00BA1066"/>
    <w:rsid w:val="00BA1B64"/>
    <w:rsid w:val="00BB379F"/>
    <w:rsid w:val="00BB5819"/>
    <w:rsid w:val="00BC57C4"/>
    <w:rsid w:val="00BD239B"/>
    <w:rsid w:val="00BD420F"/>
    <w:rsid w:val="00BD4E2E"/>
    <w:rsid w:val="00BE238C"/>
    <w:rsid w:val="00BE5D26"/>
    <w:rsid w:val="00BE7E1B"/>
    <w:rsid w:val="00BF562D"/>
    <w:rsid w:val="00BF5E86"/>
    <w:rsid w:val="00BF7866"/>
    <w:rsid w:val="00C00853"/>
    <w:rsid w:val="00C00C01"/>
    <w:rsid w:val="00C00F06"/>
    <w:rsid w:val="00C03B4D"/>
    <w:rsid w:val="00C1118F"/>
    <w:rsid w:val="00C12D85"/>
    <w:rsid w:val="00C16646"/>
    <w:rsid w:val="00C236AC"/>
    <w:rsid w:val="00C24937"/>
    <w:rsid w:val="00C249B9"/>
    <w:rsid w:val="00C25E14"/>
    <w:rsid w:val="00C26B2E"/>
    <w:rsid w:val="00C33282"/>
    <w:rsid w:val="00C401E5"/>
    <w:rsid w:val="00C40A0C"/>
    <w:rsid w:val="00C41DD1"/>
    <w:rsid w:val="00C459E7"/>
    <w:rsid w:val="00C51D86"/>
    <w:rsid w:val="00C560B2"/>
    <w:rsid w:val="00C63756"/>
    <w:rsid w:val="00C70BAE"/>
    <w:rsid w:val="00C711EC"/>
    <w:rsid w:val="00C71B87"/>
    <w:rsid w:val="00C754F0"/>
    <w:rsid w:val="00C80D7F"/>
    <w:rsid w:val="00C83E0A"/>
    <w:rsid w:val="00C8592A"/>
    <w:rsid w:val="00C8769B"/>
    <w:rsid w:val="00C96A57"/>
    <w:rsid w:val="00C978D2"/>
    <w:rsid w:val="00CA0B88"/>
    <w:rsid w:val="00CA6EC4"/>
    <w:rsid w:val="00CB5CAB"/>
    <w:rsid w:val="00CC57E6"/>
    <w:rsid w:val="00CC7578"/>
    <w:rsid w:val="00CD0165"/>
    <w:rsid w:val="00CD1026"/>
    <w:rsid w:val="00CD39A1"/>
    <w:rsid w:val="00CD4081"/>
    <w:rsid w:val="00CE2272"/>
    <w:rsid w:val="00CE4821"/>
    <w:rsid w:val="00CE4E57"/>
    <w:rsid w:val="00CE6D73"/>
    <w:rsid w:val="00CF3780"/>
    <w:rsid w:val="00CF3CC2"/>
    <w:rsid w:val="00CF61EC"/>
    <w:rsid w:val="00D10FF0"/>
    <w:rsid w:val="00D2484C"/>
    <w:rsid w:val="00D26E07"/>
    <w:rsid w:val="00D31B6E"/>
    <w:rsid w:val="00D547C5"/>
    <w:rsid w:val="00D55B73"/>
    <w:rsid w:val="00D62261"/>
    <w:rsid w:val="00D64B63"/>
    <w:rsid w:val="00D7154C"/>
    <w:rsid w:val="00D7291E"/>
    <w:rsid w:val="00D812DB"/>
    <w:rsid w:val="00D83C4C"/>
    <w:rsid w:val="00D8540B"/>
    <w:rsid w:val="00D87A69"/>
    <w:rsid w:val="00D946B0"/>
    <w:rsid w:val="00D97CC4"/>
    <w:rsid w:val="00DA2618"/>
    <w:rsid w:val="00DA3AE7"/>
    <w:rsid w:val="00DA3C82"/>
    <w:rsid w:val="00DC3D3A"/>
    <w:rsid w:val="00DD4C6A"/>
    <w:rsid w:val="00DD53E7"/>
    <w:rsid w:val="00DD5B25"/>
    <w:rsid w:val="00DD6677"/>
    <w:rsid w:val="00DE553C"/>
    <w:rsid w:val="00DE6D55"/>
    <w:rsid w:val="00DE7219"/>
    <w:rsid w:val="00DF0445"/>
    <w:rsid w:val="00DF282B"/>
    <w:rsid w:val="00E006AC"/>
    <w:rsid w:val="00E024C6"/>
    <w:rsid w:val="00E0456F"/>
    <w:rsid w:val="00E16DA0"/>
    <w:rsid w:val="00E17533"/>
    <w:rsid w:val="00E17AE0"/>
    <w:rsid w:val="00E27EFE"/>
    <w:rsid w:val="00E3542B"/>
    <w:rsid w:val="00E4324A"/>
    <w:rsid w:val="00E46EC8"/>
    <w:rsid w:val="00E46EF1"/>
    <w:rsid w:val="00E5467C"/>
    <w:rsid w:val="00E56221"/>
    <w:rsid w:val="00E577E6"/>
    <w:rsid w:val="00E60E08"/>
    <w:rsid w:val="00E615D2"/>
    <w:rsid w:val="00E61A2E"/>
    <w:rsid w:val="00E62B95"/>
    <w:rsid w:val="00E63160"/>
    <w:rsid w:val="00E64D38"/>
    <w:rsid w:val="00E64F43"/>
    <w:rsid w:val="00E705FB"/>
    <w:rsid w:val="00E714B8"/>
    <w:rsid w:val="00E827A6"/>
    <w:rsid w:val="00E82A4E"/>
    <w:rsid w:val="00E90E14"/>
    <w:rsid w:val="00E939B3"/>
    <w:rsid w:val="00E95511"/>
    <w:rsid w:val="00EA2853"/>
    <w:rsid w:val="00EA4BAC"/>
    <w:rsid w:val="00EA54C7"/>
    <w:rsid w:val="00EA7C15"/>
    <w:rsid w:val="00EB0E25"/>
    <w:rsid w:val="00EB22D0"/>
    <w:rsid w:val="00EB6A89"/>
    <w:rsid w:val="00EB75A5"/>
    <w:rsid w:val="00EC136F"/>
    <w:rsid w:val="00EC54B0"/>
    <w:rsid w:val="00EC625D"/>
    <w:rsid w:val="00EC6422"/>
    <w:rsid w:val="00ED0020"/>
    <w:rsid w:val="00ED0BCF"/>
    <w:rsid w:val="00ED0EE9"/>
    <w:rsid w:val="00ED31C4"/>
    <w:rsid w:val="00ED3A37"/>
    <w:rsid w:val="00EF32D4"/>
    <w:rsid w:val="00EF4A63"/>
    <w:rsid w:val="00F06C25"/>
    <w:rsid w:val="00F075C6"/>
    <w:rsid w:val="00F106A3"/>
    <w:rsid w:val="00F15C76"/>
    <w:rsid w:val="00F17B9B"/>
    <w:rsid w:val="00F22EC0"/>
    <w:rsid w:val="00F3082C"/>
    <w:rsid w:val="00F44B70"/>
    <w:rsid w:val="00F50FF9"/>
    <w:rsid w:val="00F512A6"/>
    <w:rsid w:val="00F52A34"/>
    <w:rsid w:val="00F53206"/>
    <w:rsid w:val="00F55811"/>
    <w:rsid w:val="00F621ED"/>
    <w:rsid w:val="00F64EDC"/>
    <w:rsid w:val="00F65C29"/>
    <w:rsid w:val="00F7021F"/>
    <w:rsid w:val="00F71439"/>
    <w:rsid w:val="00F72D3B"/>
    <w:rsid w:val="00F74E8C"/>
    <w:rsid w:val="00F7552C"/>
    <w:rsid w:val="00F8018D"/>
    <w:rsid w:val="00F9081B"/>
    <w:rsid w:val="00F92921"/>
    <w:rsid w:val="00F93060"/>
    <w:rsid w:val="00F96006"/>
    <w:rsid w:val="00FA2FF5"/>
    <w:rsid w:val="00FB61F7"/>
    <w:rsid w:val="00FC2309"/>
    <w:rsid w:val="00FC62E2"/>
    <w:rsid w:val="00FD200B"/>
    <w:rsid w:val="00FD4942"/>
    <w:rsid w:val="00FE2917"/>
    <w:rsid w:val="00FE4A7E"/>
    <w:rsid w:val="00FE748F"/>
    <w:rsid w:val="00FF2799"/>
    <w:rsid w:val="00FF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none [3213]" stroke="f">
      <v:fill color="none [3213]" opacity="0"/>
      <v:stroke on="f"/>
      <v:textbox style="layout-flow:vertical;mso-layout-flow-alt:bottom-to-top"/>
    </o:shapedefaults>
    <o:shapelayout v:ext="edit">
      <o:idmap v:ext="edit" data="1"/>
    </o:shapelayout>
  </w:shapeDefaults>
  <w:decimalSymbol w:val="."/>
  <w:listSeparator w:val=","/>
  <w14:docId w14:val="7C26C734"/>
  <w15:docId w15:val="{1DFB2DF8-7CD5-44E7-A895-052861ED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EAA"/>
    <w:pPr>
      <w:spacing w:after="200" w:line="276" w:lineRule="auto"/>
    </w:pPr>
    <w:rPr>
      <w:sz w:val="22"/>
      <w:szCs w:val="22"/>
      <w:lang w:eastAsia="zh-TW"/>
    </w:rPr>
  </w:style>
  <w:style w:type="paragraph" w:styleId="Heading1">
    <w:name w:val="heading 1"/>
    <w:basedOn w:val="Normal"/>
    <w:next w:val="Normal"/>
    <w:link w:val="Heading1Char"/>
    <w:uiPriority w:val="9"/>
    <w:qFormat/>
    <w:rsid w:val="00127F71"/>
    <w:pPr>
      <w:keepNext/>
      <w:keepLines/>
      <w:numPr>
        <w:numId w:val="1"/>
      </w:numPr>
      <w:spacing w:before="480" w:after="0"/>
      <w:outlineLvl w:val="0"/>
    </w:pPr>
    <w:rPr>
      <w:rFonts w:cs="Times New Roman"/>
      <w:b/>
      <w:bCs/>
      <w:sz w:val="28"/>
      <w:szCs w:val="28"/>
    </w:rPr>
  </w:style>
  <w:style w:type="paragraph" w:styleId="Heading2">
    <w:name w:val="heading 2"/>
    <w:basedOn w:val="Normal"/>
    <w:next w:val="Normal"/>
    <w:link w:val="Heading2Char"/>
    <w:uiPriority w:val="9"/>
    <w:qFormat/>
    <w:rsid w:val="00127F71"/>
    <w:pPr>
      <w:keepNext/>
      <w:keepLines/>
      <w:numPr>
        <w:ilvl w:val="1"/>
        <w:numId w:val="1"/>
      </w:numPr>
      <w:spacing w:before="200" w:after="0"/>
      <w:outlineLvl w:val="1"/>
    </w:pPr>
    <w:rPr>
      <w:rFonts w:cs="Times New Roman"/>
      <w:b/>
      <w:bCs/>
      <w:sz w:val="26"/>
      <w:szCs w:val="26"/>
    </w:rPr>
  </w:style>
  <w:style w:type="paragraph" w:styleId="Heading3">
    <w:name w:val="heading 3"/>
    <w:basedOn w:val="Normal"/>
    <w:next w:val="Normal"/>
    <w:link w:val="Heading3Char"/>
    <w:uiPriority w:val="9"/>
    <w:qFormat/>
    <w:rsid w:val="00127F71"/>
    <w:pPr>
      <w:keepNext/>
      <w:keepLines/>
      <w:numPr>
        <w:ilvl w:val="2"/>
        <w:numId w:val="1"/>
      </w:numPr>
      <w:spacing w:before="200" w:after="0"/>
      <w:outlineLvl w:val="2"/>
    </w:pPr>
    <w:rPr>
      <w:rFonts w:cs="Times New Roman"/>
      <w:b/>
      <w:bCs/>
    </w:rPr>
  </w:style>
  <w:style w:type="paragraph" w:styleId="Heading4">
    <w:name w:val="heading 4"/>
    <w:basedOn w:val="Normal"/>
    <w:next w:val="Normal"/>
    <w:qFormat/>
    <w:rsid w:val="00F106A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106A3"/>
    <w:pPr>
      <w:numPr>
        <w:ilvl w:val="4"/>
        <w:numId w:val="1"/>
      </w:numPr>
      <w:spacing w:before="240" w:after="60"/>
      <w:outlineLvl w:val="4"/>
    </w:pPr>
    <w:rPr>
      <w:b/>
      <w:bCs/>
      <w:i/>
      <w:iCs/>
      <w:sz w:val="26"/>
      <w:szCs w:val="26"/>
    </w:rPr>
  </w:style>
  <w:style w:type="paragraph" w:styleId="Heading6">
    <w:name w:val="heading 6"/>
    <w:basedOn w:val="Normal"/>
    <w:next w:val="Normal"/>
    <w:qFormat/>
    <w:rsid w:val="00F106A3"/>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F106A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F106A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106A3"/>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16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168B"/>
  </w:style>
  <w:style w:type="paragraph" w:styleId="Footer">
    <w:name w:val="footer"/>
    <w:basedOn w:val="Normal"/>
    <w:link w:val="FooterChar"/>
    <w:uiPriority w:val="99"/>
    <w:unhideWhenUsed/>
    <w:rsid w:val="008F16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168B"/>
  </w:style>
  <w:style w:type="paragraph" w:styleId="BalloonText">
    <w:name w:val="Balloon Text"/>
    <w:basedOn w:val="Normal"/>
    <w:link w:val="BalloonTextChar"/>
    <w:uiPriority w:val="99"/>
    <w:semiHidden/>
    <w:unhideWhenUsed/>
    <w:rsid w:val="008F1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68B"/>
    <w:rPr>
      <w:rFonts w:ascii="Tahoma" w:hAnsi="Tahoma" w:cs="Tahoma"/>
      <w:sz w:val="16"/>
      <w:szCs w:val="16"/>
    </w:rPr>
  </w:style>
  <w:style w:type="table" w:styleId="TableGrid">
    <w:name w:val="Table Grid"/>
    <w:basedOn w:val="TableNormal"/>
    <w:uiPriority w:val="59"/>
    <w:rsid w:val="00D622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27F71"/>
    <w:rPr>
      <w:rFonts w:cs="Times New Roman"/>
      <w:b/>
      <w:bCs/>
      <w:sz w:val="28"/>
      <w:szCs w:val="28"/>
      <w:lang w:eastAsia="zh-TW"/>
    </w:rPr>
  </w:style>
  <w:style w:type="character" w:customStyle="1" w:styleId="Heading2Char">
    <w:name w:val="Heading 2 Char"/>
    <w:basedOn w:val="DefaultParagraphFont"/>
    <w:link w:val="Heading2"/>
    <w:uiPriority w:val="9"/>
    <w:rsid w:val="00127F71"/>
    <w:rPr>
      <w:rFonts w:cs="Times New Roman"/>
      <w:b/>
      <w:bCs/>
      <w:sz w:val="26"/>
      <w:szCs w:val="26"/>
      <w:lang w:eastAsia="zh-TW"/>
    </w:rPr>
  </w:style>
  <w:style w:type="character" w:customStyle="1" w:styleId="Heading3Char">
    <w:name w:val="Heading 3 Char"/>
    <w:basedOn w:val="DefaultParagraphFont"/>
    <w:link w:val="Heading3"/>
    <w:uiPriority w:val="9"/>
    <w:rsid w:val="00127F71"/>
    <w:rPr>
      <w:rFonts w:cs="Times New Roman"/>
      <w:b/>
      <w:bCs/>
      <w:sz w:val="22"/>
      <w:szCs w:val="22"/>
      <w:lang w:eastAsia="zh-TW"/>
    </w:rPr>
  </w:style>
  <w:style w:type="character" w:styleId="Hyperlink">
    <w:name w:val="Hyperlink"/>
    <w:basedOn w:val="DefaultParagraphFont"/>
    <w:uiPriority w:val="99"/>
    <w:unhideWhenUsed/>
    <w:rsid w:val="00B355FF"/>
    <w:rPr>
      <w:color w:val="0000FF"/>
      <w:u w:val="single"/>
    </w:rPr>
  </w:style>
  <w:style w:type="paragraph" w:styleId="TOCHeading">
    <w:name w:val="TOC Heading"/>
    <w:basedOn w:val="Heading1"/>
    <w:next w:val="Normal"/>
    <w:uiPriority w:val="39"/>
    <w:semiHidden/>
    <w:unhideWhenUsed/>
    <w:qFormat/>
    <w:rsid w:val="00B355FF"/>
    <w:pPr>
      <w:numPr>
        <w:numId w:val="0"/>
      </w:numPr>
      <w:outlineLvl w:val="9"/>
    </w:pPr>
    <w:rPr>
      <w:rFonts w:ascii="Cambria" w:eastAsia="宋体" w:hAnsi="Cambria"/>
      <w:color w:val="365F91"/>
      <w:lang w:eastAsia="en-US"/>
    </w:rPr>
  </w:style>
  <w:style w:type="paragraph" w:styleId="TOC1">
    <w:name w:val="toc 1"/>
    <w:basedOn w:val="Normal"/>
    <w:next w:val="Normal"/>
    <w:autoRedefine/>
    <w:uiPriority w:val="39"/>
    <w:unhideWhenUsed/>
    <w:rsid w:val="00B355FF"/>
  </w:style>
  <w:style w:type="paragraph" w:styleId="TOC2">
    <w:name w:val="toc 2"/>
    <w:basedOn w:val="Normal"/>
    <w:next w:val="Normal"/>
    <w:autoRedefine/>
    <w:uiPriority w:val="39"/>
    <w:unhideWhenUsed/>
    <w:rsid w:val="00E82A4E"/>
    <w:pPr>
      <w:ind w:left="220"/>
    </w:pPr>
  </w:style>
  <w:style w:type="paragraph" w:styleId="NoSpacing">
    <w:name w:val="No Spacing"/>
    <w:uiPriority w:val="1"/>
    <w:qFormat/>
    <w:rsid w:val="009D68DB"/>
    <w:rPr>
      <w:sz w:val="22"/>
      <w:szCs w:val="22"/>
      <w:lang w:eastAsia="zh-TW"/>
    </w:rPr>
  </w:style>
  <w:style w:type="paragraph" w:styleId="ListParagraph">
    <w:name w:val="List Paragraph"/>
    <w:basedOn w:val="Normal"/>
    <w:uiPriority w:val="34"/>
    <w:qFormat/>
    <w:rsid w:val="00006833"/>
    <w:pPr>
      <w:ind w:left="720"/>
      <w:contextualSpacing/>
    </w:pPr>
  </w:style>
  <w:style w:type="paragraph" w:styleId="DocumentMap">
    <w:name w:val="Document Map"/>
    <w:basedOn w:val="Normal"/>
    <w:link w:val="DocumentMapChar"/>
    <w:uiPriority w:val="99"/>
    <w:semiHidden/>
    <w:unhideWhenUsed/>
    <w:rsid w:val="0055275F"/>
    <w:rPr>
      <w:rFonts w:ascii="宋体" w:eastAsia="宋体"/>
      <w:sz w:val="18"/>
      <w:szCs w:val="18"/>
    </w:rPr>
  </w:style>
  <w:style w:type="character" w:customStyle="1" w:styleId="DocumentMapChar">
    <w:name w:val="Document Map Char"/>
    <w:basedOn w:val="DefaultParagraphFont"/>
    <w:link w:val="DocumentMap"/>
    <w:uiPriority w:val="99"/>
    <w:semiHidden/>
    <w:rsid w:val="0055275F"/>
    <w:rPr>
      <w:rFonts w:ascii="宋体" w:eastAsia="宋体"/>
      <w:sz w:val="18"/>
      <w:szCs w:val="18"/>
      <w:lang w:eastAsia="zh-TW"/>
    </w:rPr>
  </w:style>
  <w:style w:type="character" w:styleId="FollowedHyperlink">
    <w:name w:val="FollowedHyperlink"/>
    <w:basedOn w:val="DefaultParagraphFont"/>
    <w:uiPriority w:val="99"/>
    <w:semiHidden/>
    <w:unhideWhenUsed/>
    <w:rsid w:val="00EC6422"/>
    <w:rPr>
      <w:color w:val="800080" w:themeColor="followedHyperlink"/>
      <w:u w:val="single"/>
    </w:rPr>
  </w:style>
  <w:style w:type="paragraph" w:customStyle="1" w:styleId="Default">
    <w:name w:val="Default"/>
    <w:rsid w:val="003D2EE4"/>
    <w:pPr>
      <w:autoSpaceDE w:val="0"/>
      <w:autoSpaceDN w:val="0"/>
      <w:adjustRightInd w:val="0"/>
    </w:pPr>
    <w:rPr>
      <w:rFonts w:ascii="Arial" w:hAnsi="Arial" w:cs="Arial"/>
      <w:color w:val="000000"/>
      <w:sz w:val="24"/>
      <w:szCs w:val="24"/>
      <w:lang w:eastAsia="zh-TW"/>
    </w:rPr>
  </w:style>
  <w:style w:type="paragraph" w:styleId="TOC3">
    <w:name w:val="toc 3"/>
    <w:basedOn w:val="Normal"/>
    <w:next w:val="Normal"/>
    <w:autoRedefine/>
    <w:uiPriority w:val="39"/>
    <w:unhideWhenUsed/>
    <w:rsid w:val="008E2B8E"/>
    <w:pPr>
      <w:spacing w:after="100"/>
      <w:ind w:left="440"/>
    </w:pPr>
  </w:style>
  <w:style w:type="paragraph" w:styleId="NormalWeb">
    <w:name w:val="Normal (Web)"/>
    <w:basedOn w:val="Normal"/>
    <w:uiPriority w:val="99"/>
    <w:semiHidden/>
    <w:unhideWhenUsed/>
    <w:rsid w:val="00F9081B"/>
    <w:pPr>
      <w:spacing w:before="100" w:beforeAutospacing="1" w:after="100" w:afterAutospacing="1" w:line="240" w:lineRule="auto"/>
    </w:pPr>
    <w:rPr>
      <w:rFonts w:ascii="宋体" w:eastAsia="宋体" w:hAnsi="宋体" w:cs="宋体"/>
      <w:sz w:val="24"/>
      <w:szCs w:val="24"/>
      <w:lang w:eastAsia="zh-CN"/>
    </w:rPr>
  </w:style>
  <w:style w:type="character" w:styleId="HTMLCode">
    <w:name w:val="HTML Code"/>
    <w:basedOn w:val="DefaultParagraphFont"/>
    <w:uiPriority w:val="99"/>
    <w:semiHidden/>
    <w:unhideWhenUsed/>
    <w:rsid w:val="00C249B9"/>
    <w:rPr>
      <w:rFonts w:ascii="宋体" w:eastAsia="宋体" w:hAnsi="宋体" w:cs="宋体"/>
      <w:sz w:val="24"/>
      <w:szCs w:val="24"/>
    </w:rPr>
  </w:style>
  <w:style w:type="paragraph" w:styleId="HTMLPreformatted">
    <w:name w:val="HTML Preformatted"/>
    <w:basedOn w:val="Normal"/>
    <w:link w:val="HTMLPreformattedChar"/>
    <w:uiPriority w:val="99"/>
    <w:semiHidden/>
    <w:unhideWhenUsed/>
    <w:rsid w:val="00C7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C754F0"/>
    <w:rPr>
      <w:rFonts w:ascii="宋体" w:eastAsia="宋体" w:hAnsi="宋体" w:cs="宋体"/>
      <w:sz w:val="24"/>
      <w:szCs w:val="24"/>
    </w:rPr>
  </w:style>
  <w:style w:type="paragraph" w:styleId="Revision">
    <w:name w:val="Revision"/>
    <w:hidden/>
    <w:uiPriority w:val="99"/>
    <w:semiHidden/>
    <w:rsid w:val="00160188"/>
    <w:rPr>
      <w:sz w:val="22"/>
      <w:szCs w:val="22"/>
      <w:lang w:eastAsia="zh-TW"/>
    </w:rPr>
  </w:style>
  <w:style w:type="table" w:styleId="MediumGrid1-Accent1">
    <w:name w:val="Medium Grid 1 Accent 1"/>
    <w:basedOn w:val="TableNormal"/>
    <w:uiPriority w:val="67"/>
    <w:rsid w:val="00FE4A7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3014">
      <w:bodyDiv w:val="1"/>
      <w:marLeft w:val="0"/>
      <w:marRight w:val="0"/>
      <w:marTop w:val="0"/>
      <w:marBottom w:val="0"/>
      <w:divBdr>
        <w:top w:val="none" w:sz="0" w:space="0" w:color="auto"/>
        <w:left w:val="none" w:sz="0" w:space="0" w:color="auto"/>
        <w:bottom w:val="none" w:sz="0" w:space="0" w:color="auto"/>
        <w:right w:val="none" w:sz="0" w:space="0" w:color="auto"/>
      </w:divBdr>
    </w:div>
    <w:div w:id="77941593">
      <w:bodyDiv w:val="1"/>
      <w:marLeft w:val="0"/>
      <w:marRight w:val="0"/>
      <w:marTop w:val="0"/>
      <w:marBottom w:val="0"/>
      <w:divBdr>
        <w:top w:val="none" w:sz="0" w:space="0" w:color="auto"/>
        <w:left w:val="none" w:sz="0" w:space="0" w:color="auto"/>
        <w:bottom w:val="none" w:sz="0" w:space="0" w:color="auto"/>
        <w:right w:val="none" w:sz="0" w:space="0" w:color="auto"/>
      </w:divBdr>
      <w:divsChild>
        <w:div w:id="1990594684">
          <w:marLeft w:val="288"/>
          <w:marRight w:val="0"/>
          <w:marTop w:val="96"/>
          <w:marBottom w:val="0"/>
          <w:divBdr>
            <w:top w:val="none" w:sz="0" w:space="0" w:color="auto"/>
            <w:left w:val="none" w:sz="0" w:space="0" w:color="auto"/>
            <w:bottom w:val="none" w:sz="0" w:space="0" w:color="auto"/>
            <w:right w:val="none" w:sz="0" w:space="0" w:color="auto"/>
          </w:divBdr>
        </w:div>
      </w:divsChild>
    </w:div>
    <w:div w:id="154496657">
      <w:bodyDiv w:val="1"/>
      <w:marLeft w:val="0"/>
      <w:marRight w:val="0"/>
      <w:marTop w:val="0"/>
      <w:marBottom w:val="0"/>
      <w:divBdr>
        <w:top w:val="none" w:sz="0" w:space="0" w:color="auto"/>
        <w:left w:val="none" w:sz="0" w:space="0" w:color="auto"/>
        <w:bottom w:val="none" w:sz="0" w:space="0" w:color="auto"/>
        <w:right w:val="none" w:sz="0" w:space="0" w:color="auto"/>
      </w:divBdr>
    </w:div>
    <w:div w:id="183907118">
      <w:bodyDiv w:val="1"/>
      <w:marLeft w:val="0"/>
      <w:marRight w:val="0"/>
      <w:marTop w:val="0"/>
      <w:marBottom w:val="0"/>
      <w:divBdr>
        <w:top w:val="none" w:sz="0" w:space="0" w:color="auto"/>
        <w:left w:val="none" w:sz="0" w:space="0" w:color="auto"/>
        <w:bottom w:val="none" w:sz="0" w:space="0" w:color="auto"/>
        <w:right w:val="none" w:sz="0" w:space="0" w:color="auto"/>
      </w:divBdr>
    </w:div>
    <w:div w:id="260382276">
      <w:bodyDiv w:val="1"/>
      <w:marLeft w:val="0"/>
      <w:marRight w:val="0"/>
      <w:marTop w:val="0"/>
      <w:marBottom w:val="0"/>
      <w:divBdr>
        <w:top w:val="none" w:sz="0" w:space="0" w:color="auto"/>
        <w:left w:val="none" w:sz="0" w:space="0" w:color="auto"/>
        <w:bottom w:val="none" w:sz="0" w:space="0" w:color="auto"/>
        <w:right w:val="none" w:sz="0" w:space="0" w:color="auto"/>
      </w:divBdr>
    </w:div>
    <w:div w:id="310790031">
      <w:bodyDiv w:val="1"/>
      <w:marLeft w:val="0"/>
      <w:marRight w:val="0"/>
      <w:marTop w:val="0"/>
      <w:marBottom w:val="0"/>
      <w:divBdr>
        <w:top w:val="none" w:sz="0" w:space="0" w:color="auto"/>
        <w:left w:val="none" w:sz="0" w:space="0" w:color="auto"/>
        <w:bottom w:val="none" w:sz="0" w:space="0" w:color="auto"/>
        <w:right w:val="none" w:sz="0" w:space="0" w:color="auto"/>
      </w:divBdr>
      <w:divsChild>
        <w:div w:id="1649171476">
          <w:marLeft w:val="288"/>
          <w:marRight w:val="0"/>
          <w:marTop w:val="96"/>
          <w:marBottom w:val="0"/>
          <w:divBdr>
            <w:top w:val="none" w:sz="0" w:space="0" w:color="auto"/>
            <w:left w:val="none" w:sz="0" w:space="0" w:color="auto"/>
            <w:bottom w:val="none" w:sz="0" w:space="0" w:color="auto"/>
            <w:right w:val="none" w:sz="0" w:space="0" w:color="auto"/>
          </w:divBdr>
        </w:div>
      </w:divsChild>
    </w:div>
    <w:div w:id="460343511">
      <w:bodyDiv w:val="1"/>
      <w:marLeft w:val="0"/>
      <w:marRight w:val="0"/>
      <w:marTop w:val="0"/>
      <w:marBottom w:val="0"/>
      <w:divBdr>
        <w:top w:val="none" w:sz="0" w:space="0" w:color="auto"/>
        <w:left w:val="none" w:sz="0" w:space="0" w:color="auto"/>
        <w:bottom w:val="none" w:sz="0" w:space="0" w:color="auto"/>
        <w:right w:val="none" w:sz="0" w:space="0" w:color="auto"/>
      </w:divBdr>
    </w:div>
    <w:div w:id="469399479">
      <w:bodyDiv w:val="1"/>
      <w:marLeft w:val="0"/>
      <w:marRight w:val="0"/>
      <w:marTop w:val="0"/>
      <w:marBottom w:val="0"/>
      <w:divBdr>
        <w:top w:val="none" w:sz="0" w:space="0" w:color="auto"/>
        <w:left w:val="none" w:sz="0" w:space="0" w:color="auto"/>
        <w:bottom w:val="none" w:sz="0" w:space="0" w:color="auto"/>
        <w:right w:val="none" w:sz="0" w:space="0" w:color="auto"/>
      </w:divBdr>
    </w:div>
    <w:div w:id="511845095">
      <w:bodyDiv w:val="1"/>
      <w:marLeft w:val="0"/>
      <w:marRight w:val="0"/>
      <w:marTop w:val="0"/>
      <w:marBottom w:val="0"/>
      <w:divBdr>
        <w:top w:val="none" w:sz="0" w:space="0" w:color="auto"/>
        <w:left w:val="none" w:sz="0" w:space="0" w:color="auto"/>
        <w:bottom w:val="none" w:sz="0" w:space="0" w:color="auto"/>
        <w:right w:val="none" w:sz="0" w:space="0" w:color="auto"/>
      </w:divBdr>
    </w:div>
    <w:div w:id="781072584">
      <w:bodyDiv w:val="1"/>
      <w:marLeft w:val="0"/>
      <w:marRight w:val="0"/>
      <w:marTop w:val="0"/>
      <w:marBottom w:val="0"/>
      <w:divBdr>
        <w:top w:val="none" w:sz="0" w:space="0" w:color="auto"/>
        <w:left w:val="none" w:sz="0" w:space="0" w:color="auto"/>
        <w:bottom w:val="none" w:sz="0" w:space="0" w:color="auto"/>
        <w:right w:val="none" w:sz="0" w:space="0" w:color="auto"/>
      </w:divBdr>
    </w:div>
    <w:div w:id="853886158">
      <w:bodyDiv w:val="1"/>
      <w:marLeft w:val="0"/>
      <w:marRight w:val="0"/>
      <w:marTop w:val="0"/>
      <w:marBottom w:val="0"/>
      <w:divBdr>
        <w:top w:val="none" w:sz="0" w:space="0" w:color="auto"/>
        <w:left w:val="none" w:sz="0" w:space="0" w:color="auto"/>
        <w:bottom w:val="none" w:sz="0" w:space="0" w:color="auto"/>
        <w:right w:val="none" w:sz="0" w:space="0" w:color="auto"/>
      </w:divBdr>
    </w:div>
    <w:div w:id="930351505">
      <w:bodyDiv w:val="1"/>
      <w:marLeft w:val="0"/>
      <w:marRight w:val="0"/>
      <w:marTop w:val="0"/>
      <w:marBottom w:val="0"/>
      <w:divBdr>
        <w:top w:val="none" w:sz="0" w:space="0" w:color="auto"/>
        <w:left w:val="none" w:sz="0" w:space="0" w:color="auto"/>
        <w:bottom w:val="none" w:sz="0" w:space="0" w:color="auto"/>
        <w:right w:val="none" w:sz="0" w:space="0" w:color="auto"/>
      </w:divBdr>
    </w:div>
    <w:div w:id="1066145224">
      <w:bodyDiv w:val="1"/>
      <w:marLeft w:val="0"/>
      <w:marRight w:val="0"/>
      <w:marTop w:val="0"/>
      <w:marBottom w:val="0"/>
      <w:divBdr>
        <w:top w:val="none" w:sz="0" w:space="0" w:color="auto"/>
        <w:left w:val="none" w:sz="0" w:space="0" w:color="auto"/>
        <w:bottom w:val="none" w:sz="0" w:space="0" w:color="auto"/>
        <w:right w:val="none" w:sz="0" w:space="0" w:color="auto"/>
      </w:divBdr>
    </w:div>
    <w:div w:id="1544292717">
      <w:bodyDiv w:val="1"/>
      <w:marLeft w:val="0"/>
      <w:marRight w:val="0"/>
      <w:marTop w:val="0"/>
      <w:marBottom w:val="0"/>
      <w:divBdr>
        <w:top w:val="none" w:sz="0" w:space="0" w:color="auto"/>
        <w:left w:val="none" w:sz="0" w:space="0" w:color="auto"/>
        <w:bottom w:val="none" w:sz="0" w:space="0" w:color="auto"/>
        <w:right w:val="none" w:sz="0" w:space="0" w:color="auto"/>
      </w:divBdr>
    </w:div>
    <w:div w:id="1607689101">
      <w:bodyDiv w:val="1"/>
      <w:marLeft w:val="0"/>
      <w:marRight w:val="0"/>
      <w:marTop w:val="0"/>
      <w:marBottom w:val="0"/>
      <w:divBdr>
        <w:top w:val="none" w:sz="0" w:space="0" w:color="auto"/>
        <w:left w:val="none" w:sz="0" w:space="0" w:color="auto"/>
        <w:bottom w:val="none" w:sz="0" w:space="0" w:color="auto"/>
        <w:right w:val="none" w:sz="0" w:space="0" w:color="auto"/>
      </w:divBdr>
    </w:div>
    <w:div w:id="1821731209">
      <w:bodyDiv w:val="1"/>
      <w:marLeft w:val="0"/>
      <w:marRight w:val="0"/>
      <w:marTop w:val="0"/>
      <w:marBottom w:val="0"/>
      <w:divBdr>
        <w:top w:val="none" w:sz="0" w:space="0" w:color="auto"/>
        <w:left w:val="none" w:sz="0" w:space="0" w:color="auto"/>
        <w:bottom w:val="none" w:sz="0" w:space="0" w:color="auto"/>
        <w:right w:val="none" w:sz="0" w:space="0" w:color="auto"/>
      </w:divBdr>
    </w:div>
    <w:div w:id="19860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orafaq.com/faq/what_are_the_difference_between_ddl_dml_and_dcl_comman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dev.mysql.com/doc/refman/5.0/en/stored-programs-securit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y xmlns="00b8b250-a2ae-4fc3-84a7-5349a38e9928">
      <Value>Guideline</Value>
    </Category>
    <Related_x0020_Module xmlns="00b8b250-a2ae-4fc3-84a7-5349a38e9928">
      <Value>BACKEND</Value>
    </Related_x0020_Modul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A8821E7A77924E8B8481F54BCC53AB" ma:contentTypeVersion="2" ma:contentTypeDescription="Create a new document." ma:contentTypeScope="" ma:versionID="bbe23fae26bac87da8ed023d50d63495">
  <xsd:schema xmlns:xsd="http://www.w3.org/2001/XMLSchema" xmlns:xs="http://www.w3.org/2001/XMLSchema" xmlns:p="http://schemas.microsoft.com/office/2006/metadata/properties" xmlns:ns2="00b8b250-a2ae-4fc3-84a7-5349a38e9928" targetNamespace="http://schemas.microsoft.com/office/2006/metadata/properties" ma:root="true" ma:fieldsID="754f92d1702c3144ad7b1742b73693fd" ns2:_="">
    <xsd:import namespace="00b8b250-a2ae-4fc3-84a7-5349a38e9928"/>
    <xsd:element name="properties">
      <xsd:complexType>
        <xsd:sequence>
          <xsd:element name="documentManagement">
            <xsd:complexType>
              <xsd:all>
                <xsd:element ref="ns2:Related_x0020_Module"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8b250-a2ae-4fc3-84a7-5349a38e9928" elementFormDefault="qualified">
    <xsd:import namespace="http://schemas.microsoft.com/office/2006/documentManagement/types"/>
    <xsd:import namespace="http://schemas.microsoft.com/office/infopath/2007/PartnerControls"/>
    <xsd:element name="Related_x0020_Module" ma:index="8" nillable="true" ma:displayName="Related Module" ma:internalName="Related_x0020_Module" ma:requiredMultiChoice="true">
      <xsd:complexType>
        <xsd:complexContent>
          <xsd:extension base="dms:MultiChoice">
            <xsd:sequence>
              <xsd:element name="Value" maxOccurs="unbounded" minOccurs="0" nillable="true">
                <xsd:simpleType>
                  <xsd:restriction base="dms:Choice">
                    <xsd:enumeration value="ASSA"/>
                    <xsd:enumeration value="BACKEND"/>
                    <xsd:enumeration value="Customer Web Portal"/>
                    <xsd:enumeration value="GIS"/>
                    <xsd:enumeration value="MNI"/>
                    <xsd:enumeration value="NCR"/>
                    <xsd:enumeration value="OLI"/>
                    <xsd:enumeration value="Service Database"/>
                    <xsd:enumeration value="System Administration"/>
                    <xsd:enumeration value="Service Sales"/>
                    <xsd:enumeration value="VFM"/>
                    <xsd:enumeration value="VFM - Android"/>
                  </xsd:restriction>
                </xsd:simpleType>
              </xsd:element>
            </xsd:sequence>
          </xsd:extension>
        </xsd:complexContent>
      </xsd:complexType>
    </xsd:element>
    <xsd:element name="Category" ma:index="9" nillable="true" ma:displayName="Category" ma:internalName="Category" ma:requiredMultiChoice="true">
      <xsd:complexType>
        <xsd:complexContent>
          <xsd:extension base="dms:MultiChoice">
            <xsd:sequence>
              <xsd:element name="Value" maxOccurs="unbounded" minOccurs="0" nillable="true">
                <xsd:simpleType>
                  <xsd:restriction base="dms:Choice">
                    <xsd:enumeration value="Database Diagram"/>
                    <xsd:enumeration value="Guideline"/>
                    <xsd:enumeration value="Program Details"/>
                    <xsd:enumeration value="Tools"/>
                    <xsd:enumeration value="Functional Documentation"/>
                    <xsd:enumeration value="System Library Documentation"/>
                    <xsd:enumeration value="Solution Document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1DFAE-4E9A-4B56-A48A-78F3CE5A386B}">
  <ds:schemaRefs>
    <ds:schemaRef ds:uri="http://schemas.microsoft.com/sharepoint/v3/contenttype/forms"/>
  </ds:schemaRefs>
</ds:datastoreItem>
</file>

<file path=customXml/itemProps2.xml><?xml version="1.0" encoding="utf-8"?>
<ds:datastoreItem xmlns:ds="http://schemas.openxmlformats.org/officeDocument/2006/customXml" ds:itemID="{18E01848-319B-4253-8446-45DC83E33BB4}">
  <ds:schemaRefs>
    <ds:schemaRef ds:uri="http://www.w3.org/XML/1998/namespace"/>
    <ds:schemaRef ds:uri="00b8b250-a2ae-4fc3-84a7-5349a38e9928"/>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dcmitype/"/>
    <ds:schemaRef ds:uri="http://purl.org/dc/terms/"/>
  </ds:schemaRefs>
</ds:datastoreItem>
</file>

<file path=customXml/itemProps3.xml><?xml version="1.0" encoding="utf-8"?>
<ds:datastoreItem xmlns:ds="http://schemas.openxmlformats.org/officeDocument/2006/customXml" ds:itemID="{2AC605D2-1FE5-4606-B4F6-63FA4FA22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8b250-a2ae-4fc3-84a7-5349a38e99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36F4FD-AC6C-4041-8DAD-25B79865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27</Pages>
  <Words>6134</Words>
  <Characters>34969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TKE Asia</Company>
  <LinksUpToDate>false</LinksUpToDate>
  <CharactersWithSpaces>41021</CharactersWithSpaces>
  <SharedDoc>false</SharedDoc>
  <HLinks>
    <vt:vector size="144" baseType="variant">
      <vt:variant>
        <vt:i4>2031669</vt:i4>
      </vt:variant>
      <vt:variant>
        <vt:i4>140</vt:i4>
      </vt:variant>
      <vt:variant>
        <vt:i4>0</vt:i4>
      </vt:variant>
      <vt:variant>
        <vt:i4>5</vt:i4>
      </vt:variant>
      <vt:variant>
        <vt:lpwstr/>
      </vt:variant>
      <vt:variant>
        <vt:lpwstr>_Toc280257251</vt:lpwstr>
      </vt:variant>
      <vt:variant>
        <vt:i4>2031669</vt:i4>
      </vt:variant>
      <vt:variant>
        <vt:i4>134</vt:i4>
      </vt:variant>
      <vt:variant>
        <vt:i4>0</vt:i4>
      </vt:variant>
      <vt:variant>
        <vt:i4>5</vt:i4>
      </vt:variant>
      <vt:variant>
        <vt:lpwstr/>
      </vt:variant>
      <vt:variant>
        <vt:lpwstr>_Toc280257250</vt:lpwstr>
      </vt:variant>
      <vt:variant>
        <vt:i4>1966133</vt:i4>
      </vt:variant>
      <vt:variant>
        <vt:i4>128</vt:i4>
      </vt:variant>
      <vt:variant>
        <vt:i4>0</vt:i4>
      </vt:variant>
      <vt:variant>
        <vt:i4>5</vt:i4>
      </vt:variant>
      <vt:variant>
        <vt:lpwstr/>
      </vt:variant>
      <vt:variant>
        <vt:lpwstr>_Toc280257249</vt:lpwstr>
      </vt:variant>
      <vt:variant>
        <vt:i4>1966133</vt:i4>
      </vt:variant>
      <vt:variant>
        <vt:i4>122</vt:i4>
      </vt:variant>
      <vt:variant>
        <vt:i4>0</vt:i4>
      </vt:variant>
      <vt:variant>
        <vt:i4>5</vt:i4>
      </vt:variant>
      <vt:variant>
        <vt:lpwstr/>
      </vt:variant>
      <vt:variant>
        <vt:lpwstr>_Toc280257248</vt:lpwstr>
      </vt:variant>
      <vt:variant>
        <vt:i4>1966133</vt:i4>
      </vt:variant>
      <vt:variant>
        <vt:i4>116</vt:i4>
      </vt:variant>
      <vt:variant>
        <vt:i4>0</vt:i4>
      </vt:variant>
      <vt:variant>
        <vt:i4>5</vt:i4>
      </vt:variant>
      <vt:variant>
        <vt:lpwstr/>
      </vt:variant>
      <vt:variant>
        <vt:lpwstr>_Toc280257247</vt:lpwstr>
      </vt:variant>
      <vt:variant>
        <vt:i4>1966133</vt:i4>
      </vt:variant>
      <vt:variant>
        <vt:i4>110</vt:i4>
      </vt:variant>
      <vt:variant>
        <vt:i4>0</vt:i4>
      </vt:variant>
      <vt:variant>
        <vt:i4>5</vt:i4>
      </vt:variant>
      <vt:variant>
        <vt:lpwstr/>
      </vt:variant>
      <vt:variant>
        <vt:lpwstr>_Toc280257246</vt:lpwstr>
      </vt:variant>
      <vt:variant>
        <vt:i4>1966133</vt:i4>
      </vt:variant>
      <vt:variant>
        <vt:i4>104</vt:i4>
      </vt:variant>
      <vt:variant>
        <vt:i4>0</vt:i4>
      </vt:variant>
      <vt:variant>
        <vt:i4>5</vt:i4>
      </vt:variant>
      <vt:variant>
        <vt:lpwstr/>
      </vt:variant>
      <vt:variant>
        <vt:lpwstr>_Toc280257245</vt:lpwstr>
      </vt:variant>
      <vt:variant>
        <vt:i4>1966133</vt:i4>
      </vt:variant>
      <vt:variant>
        <vt:i4>98</vt:i4>
      </vt:variant>
      <vt:variant>
        <vt:i4>0</vt:i4>
      </vt:variant>
      <vt:variant>
        <vt:i4>5</vt:i4>
      </vt:variant>
      <vt:variant>
        <vt:lpwstr/>
      </vt:variant>
      <vt:variant>
        <vt:lpwstr>_Toc280257244</vt:lpwstr>
      </vt:variant>
      <vt:variant>
        <vt:i4>1966133</vt:i4>
      </vt:variant>
      <vt:variant>
        <vt:i4>92</vt:i4>
      </vt:variant>
      <vt:variant>
        <vt:i4>0</vt:i4>
      </vt:variant>
      <vt:variant>
        <vt:i4>5</vt:i4>
      </vt:variant>
      <vt:variant>
        <vt:lpwstr/>
      </vt:variant>
      <vt:variant>
        <vt:lpwstr>_Toc280257243</vt:lpwstr>
      </vt:variant>
      <vt:variant>
        <vt:i4>1966133</vt:i4>
      </vt:variant>
      <vt:variant>
        <vt:i4>86</vt:i4>
      </vt:variant>
      <vt:variant>
        <vt:i4>0</vt:i4>
      </vt:variant>
      <vt:variant>
        <vt:i4>5</vt:i4>
      </vt:variant>
      <vt:variant>
        <vt:lpwstr/>
      </vt:variant>
      <vt:variant>
        <vt:lpwstr>_Toc280257242</vt:lpwstr>
      </vt:variant>
      <vt:variant>
        <vt:i4>1966133</vt:i4>
      </vt:variant>
      <vt:variant>
        <vt:i4>80</vt:i4>
      </vt:variant>
      <vt:variant>
        <vt:i4>0</vt:i4>
      </vt:variant>
      <vt:variant>
        <vt:i4>5</vt:i4>
      </vt:variant>
      <vt:variant>
        <vt:lpwstr/>
      </vt:variant>
      <vt:variant>
        <vt:lpwstr>_Toc280257241</vt:lpwstr>
      </vt:variant>
      <vt:variant>
        <vt:i4>1966133</vt:i4>
      </vt:variant>
      <vt:variant>
        <vt:i4>74</vt:i4>
      </vt:variant>
      <vt:variant>
        <vt:i4>0</vt:i4>
      </vt:variant>
      <vt:variant>
        <vt:i4>5</vt:i4>
      </vt:variant>
      <vt:variant>
        <vt:lpwstr/>
      </vt:variant>
      <vt:variant>
        <vt:lpwstr>_Toc280257240</vt:lpwstr>
      </vt:variant>
      <vt:variant>
        <vt:i4>1638453</vt:i4>
      </vt:variant>
      <vt:variant>
        <vt:i4>68</vt:i4>
      </vt:variant>
      <vt:variant>
        <vt:i4>0</vt:i4>
      </vt:variant>
      <vt:variant>
        <vt:i4>5</vt:i4>
      </vt:variant>
      <vt:variant>
        <vt:lpwstr/>
      </vt:variant>
      <vt:variant>
        <vt:lpwstr>_Toc280257239</vt:lpwstr>
      </vt:variant>
      <vt:variant>
        <vt:i4>1638453</vt:i4>
      </vt:variant>
      <vt:variant>
        <vt:i4>62</vt:i4>
      </vt:variant>
      <vt:variant>
        <vt:i4>0</vt:i4>
      </vt:variant>
      <vt:variant>
        <vt:i4>5</vt:i4>
      </vt:variant>
      <vt:variant>
        <vt:lpwstr/>
      </vt:variant>
      <vt:variant>
        <vt:lpwstr>_Toc280257238</vt:lpwstr>
      </vt:variant>
      <vt:variant>
        <vt:i4>1638453</vt:i4>
      </vt:variant>
      <vt:variant>
        <vt:i4>56</vt:i4>
      </vt:variant>
      <vt:variant>
        <vt:i4>0</vt:i4>
      </vt:variant>
      <vt:variant>
        <vt:i4>5</vt:i4>
      </vt:variant>
      <vt:variant>
        <vt:lpwstr/>
      </vt:variant>
      <vt:variant>
        <vt:lpwstr>_Toc280257237</vt:lpwstr>
      </vt:variant>
      <vt:variant>
        <vt:i4>1638453</vt:i4>
      </vt:variant>
      <vt:variant>
        <vt:i4>50</vt:i4>
      </vt:variant>
      <vt:variant>
        <vt:i4>0</vt:i4>
      </vt:variant>
      <vt:variant>
        <vt:i4>5</vt:i4>
      </vt:variant>
      <vt:variant>
        <vt:lpwstr/>
      </vt:variant>
      <vt:variant>
        <vt:lpwstr>_Toc280257236</vt:lpwstr>
      </vt:variant>
      <vt:variant>
        <vt:i4>1638453</vt:i4>
      </vt:variant>
      <vt:variant>
        <vt:i4>44</vt:i4>
      </vt:variant>
      <vt:variant>
        <vt:i4>0</vt:i4>
      </vt:variant>
      <vt:variant>
        <vt:i4>5</vt:i4>
      </vt:variant>
      <vt:variant>
        <vt:lpwstr/>
      </vt:variant>
      <vt:variant>
        <vt:lpwstr>_Toc280257235</vt:lpwstr>
      </vt:variant>
      <vt:variant>
        <vt:i4>1638453</vt:i4>
      </vt:variant>
      <vt:variant>
        <vt:i4>38</vt:i4>
      </vt:variant>
      <vt:variant>
        <vt:i4>0</vt:i4>
      </vt:variant>
      <vt:variant>
        <vt:i4>5</vt:i4>
      </vt:variant>
      <vt:variant>
        <vt:lpwstr/>
      </vt:variant>
      <vt:variant>
        <vt:lpwstr>_Toc280257234</vt:lpwstr>
      </vt:variant>
      <vt:variant>
        <vt:i4>1638453</vt:i4>
      </vt:variant>
      <vt:variant>
        <vt:i4>32</vt:i4>
      </vt:variant>
      <vt:variant>
        <vt:i4>0</vt:i4>
      </vt:variant>
      <vt:variant>
        <vt:i4>5</vt:i4>
      </vt:variant>
      <vt:variant>
        <vt:lpwstr/>
      </vt:variant>
      <vt:variant>
        <vt:lpwstr>_Toc280257233</vt:lpwstr>
      </vt:variant>
      <vt:variant>
        <vt:i4>1638453</vt:i4>
      </vt:variant>
      <vt:variant>
        <vt:i4>26</vt:i4>
      </vt:variant>
      <vt:variant>
        <vt:i4>0</vt:i4>
      </vt:variant>
      <vt:variant>
        <vt:i4>5</vt:i4>
      </vt:variant>
      <vt:variant>
        <vt:lpwstr/>
      </vt:variant>
      <vt:variant>
        <vt:lpwstr>_Toc280257232</vt:lpwstr>
      </vt:variant>
      <vt:variant>
        <vt:i4>1638453</vt:i4>
      </vt:variant>
      <vt:variant>
        <vt:i4>20</vt:i4>
      </vt:variant>
      <vt:variant>
        <vt:i4>0</vt:i4>
      </vt:variant>
      <vt:variant>
        <vt:i4>5</vt:i4>
      </vt:variant>
      <vt:variant>
        <vt:lpwstr/>
      </vt:variant>
      <vt:variant>
        <vt:lpwstr>_Toc280257231</vt:lpwstr>
      </vt:variant>
      <vt:variant>
        <vt:i4>1638453</vt:i4>
      </vt:variant>
      <vt:variant>
        <vt:i4>14</vt:i4>
      </vt:variant>
      <vt:variant>
        <vt:i4>0</vt:i4>
      </vt:variant>
      <vt:variant>
        <vt:i4>5</vt:i4>
      </vt:variant>
      <vt:variant>
        <vt:lpwstr/>
      </vt:variant>
      <vt:variant>
        <vt:lpwstr>_Toc280257230</vt:lpwstr>
      </vt:variant>
      <vt:variant>
        <vt:i4>1572917</vt:i4>
      </vt:variant>
      <vt:variant>
        <vt:i4>8</vt:i4>
      </vt:variant>
      <vt:variant>
        <vt:i4>0</vt:i4>
      </vt:variant>
      <vt:variant>
        <vt:i4>5</vt:i4>
      </vt:variant>
      <vt:variant>
        <vt:lpwstr/>
      </vt:variant>
      <vt:variant>
        <vt:lpwstr>_Toc280257229</vt:lpwstr>
      </vt:variant>
      <vt:variant>
        <vt:i4>1572917</vt:i4>
      </vt:variant>
      <vt:variant>
        <vt:i4>2</vt:i4>
      </vt:variant>
      <vt:variant>
        <vt:i4>0</vt:i4>
      </vt:variant>
      <vt:variant>
        <vt:i4>5</vt:i4>
      </vt:variant>
      <vt:variant>
        <vt:lpwstr/>
      </vt:variant>
      <vt:variant>
        <vt:lpwstr>_Toc280257228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TKE</dc:creator>
  <cp:lastModifiedBy>Darren Tao</cp:lastModifiedBy>
  <cp:revision>5</cp:revision>
  <cp:lastPrinted>2009-02-09T08:33:00Z</cp:lastPrinted>
  <dcterms:created xsi:type="dcterms:W3CDTF">2015-03-31T14:56:00Z</dcterms:created>
  <dcterms:modified xsi:type="dcterms:W3CDTF">2015-04-27T04:42:00Z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0x010100C2A8821E7A77924E8B8481F54BCC53AB</vt:lpwstr>
  </property>
</Properties>
</file>